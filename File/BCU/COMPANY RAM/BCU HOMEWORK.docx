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DF" w:rsidRDefault="0040426E">
      <w:pPr>
        <w:shd w:val="clear" w:color="auto" w:fill="4472C4"/>
        <w:jc w:val="center"/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>BCU HOMEWORK</w:t>
      </w:r>
    </w:p>
    <w:p w:rsidR="00E157DF" w:rsidRDefault="0040426E">
      <w:pPr>
        <w:rPr>
          <w:b/>
          <w:sz w:val="36"/>
          <w:szCs w:val="36"/>
        </w:rPr>
      </w:pPr>
      <w:r>
        <w:rPr>
          <w:b/>
          <w:sz w:val="36"/>
          <w:szCs w:val="36"/>
        </w:rPr>
        <w:t>Top 10 Best RAM Manufacture</w:t>
      </w:r>
    </w:p>
    <w:p w:rsidR="00E157DF" w:rsidRPr="00555F7B" w:rsidRDefault="004042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rPrChange w:id="0" w:author="CHANTHOU.VOEUN" w:date="2023-03-16T09:23:00Z">
            <w:rPr/>
          </w:rPrChange>
        </w:rPr>
        <w:pPrChange w:id="1" w:author="CHANTHOU.VOEUN" w:date="2023-03-16T09:23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</w:pPr>
        </w:pPrChange>
      </w:pPr>
      <w:r w:rsidRPr="00555F7B">
        <w:rPr>
          <w:b/>
          <w:color w:val="000000"/>
          <w:sz w:val="28"/>
          <w:szCs w:val="28"/>
          <w:rPrChange w:id="2" w:author="CHANTHOU.VOEUN" w:date="2023-03-16T09:23:00Z">
            <w:rPr/>
          </w:rPrChange>
        </w:rPr>
        <w:t>Corsair:</w:t>
      </w:r>
    </w:p>
    <w:p w:rsidR="00E157DF" w:rsidRDefault="0040426E">
      <w:pPr>
        <w:ind w:left="72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2380381" cy="1374222"/>
            <wp:effectExtent l="0" t="0" r="127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9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2380381" cy="1374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4445</wp:posOffset>
                </wp:positionV>
                <wp:extent cx="3325495" cy="1691640"/>
                <wp:effectExtent l="0" t="0" r="8255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495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7DF" w:rsidRPr="004A631A" w:rsidRDefault="0040426E">
                            <w:pPr>
                              <w:spacing w:after="120" w:line="258" w:lineRule="auto"/>
                              <w:textDirection w:val="btLr"/>
                              <w:rPr>
                                <w:b/>
                                <w:rPrChange w:id="3" w:author="CHANTHOU.VOEUN" w:date="2023-03-16T09:08:00Z">
                                  <w:rPr/>
                                </w:rPrChange>
                              </w:rPr>
                            </w:pPr>
                            <w:r w:rsidRPr="004A631A"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Pr="004A631A">
                              <w:rPr>
                                <w:b/>
                                <w:color w:val="000000"/>
                                <w:rPrChange w:id="4" w:author="CHANTHOU.VOEUN" w:date="2023-03-16T09:08:00Z">
                                  <w:rPr>
                                    <w:color w:val="000000"/>
                                  </w:rPr>
                                </w:rPrChange>
                              </w:rPr>
                              <w:tab/>
                            </w:r>
                            <w:r w:rsidRPr="004A631A">
                              <w:rPr>
                                <w:b/>
                                <w:color w:val="000000"/>
                                <w:rPrChange w:id="5" w:author="CHANTHOU.VOEUN" w:date="2023-03-16T09:08:00Z">
                                  <w:rPr>
                                    <w:color w:val="000000"/>
                                  </w:rPr>
                                </w:rPrChange>
                              </w:rPr>
                              <w:tab/>
                              <w:t xml:space="preserve">: </w:t>
                            </w:r>
                            <w:r w:rsidRPr="004A631A">
                              <w:rPr>
                                <w:b/>
                                <w:color w:val="000000"/>
                              </w:rPr>
                              <w:t>CORSAIR Vengeance RGB Pro</w:t>
                            </w:r>
                          </w:p>
                          <w:p w:rsidR="00E157DF" w:rsidRPr="004A631A" w:rsidRDefault="0040426E">
                            <w:pPr>
                              <w:spacing w:after="120" w:line="258" w:lineRule="auto"/>
                              <w:textDirection w:val="btLr"/>
                              <w:rPr>
                                <w:b/>
                                <w:rPrChange w:id="6" w:author="CHANTHOU.VOEUN" w:date="2023-03-16T09:08:00Z">
                                  <w:rPr/>
                                </w:rPrChange>
                              </w:rPr>
                            </w:pPr>
                            <w:r w:rsidRPr="004A631A">
                              <w:rPr>
                                <w:b/>
                                <w:color w:val="000000"/>
                              </w:rPr>
                              <w:t xml:space="preserve">Size </w:t>
                            </w:r>
                            <w:r w:rsidRPr="004A631A">
                              <w:rPr>
                                <w:b/>
                                <w:color w:val="000000"/>
                                <w:rPrChange w:id="7" w:author="CHANTHOU.VOEUN" w:date="2023-03-16T09:08:00Z">
                                  <w:rPr>
                                    <w:color w:val="000000"/>
                                  </w:rPr>
                                </w:rPrChange>
                              </w:rPr>
                              <w:tab/>
                            </w:r>
                            <w:r w:rsidRPr="004A631A">
                              <w:rPr>
                                <w:b/>
                                <w:color w:val="000000"/>
                                <w:rPrChange w:id="8" w:author="CHANTHOU.VOEUN" w:date="2023-03-16T09:08:00Z">
                                  <w:rPr>
                                    <w:color w:val="000000"/>
                                  </w:rPr>
                                </w:rPrChange>
                              </w:rPr>
                              <w:tab/>
                            </w:r>
                            <w:r w:rsidRPr="004A631A">
                              <w:rPr>
                                <w:b/>
                                <w:color w:val="000000"/>
                              </w:rPr>
                              <w:t>: 8G</w:t>
                            </w:r>
                          </w:p>
                          <w:p w:rsidR="00E157DF" w:rsidRPr="004A631A" w:rsidRDefault="0040426E">
                            <w:pPr>
                              <w:spacing w:after="120" w:line="258" w:lineRule="auto"/>
                              <w:textDirection w:val="btLr"/>
                              <w:rPr>
                                <w:b/>
                                <w:rPrChange w:id="9" w:author="CHANTHOU.VOEUN" w:date="2023-03-16T09:08:00Z">
                                  <w:rPr/>
                                </w:rPrChange>
                              </w:rPr>
                            </w:pPr>
                            <w:r w:rsidRPr="004A631A">
                              <w:rPr>
                                <w:b/>
                                <w:color w:val="000000"/>
                              </w:rPr>
                              <w:t>RAM type</w:t>
                            </w:r>
                            <w:r w:rsidRPr="004A631A">
                              <w:rPr>
                                <w:b/>
                                <w:color w:val="000000"/>
                                <w:rPrChange w:id="10" w:author="CHANTHOU.VOEUN" w:date="2023-03-16T09:08:00Z">
                                  <w:rPr>
                                    <w:color w:val="000000"/>
                                  </w:rPr>
                                </w:rPrChange>
                              </w:rPr>
                              <w:t xml:space="preserve"> </w:t>
                            </w:r>
                            <w:r w:rsidRPr="004A631A">
                              <w:rPr>
                                <w:b/>
                                <w:color w:val="000000"/>
                                <w:rPrChange w:id="11" w:author="CHANTHOU.VOEUN" w:date="2023-03-16T09:08:00Z">
                                  <w:rPr>
                                    <w:color w:val="000000"/>
                                  </w:rPr>
                                </w:rPrChange>
                              </w:rPr>
                              <w:tab/>
                              <w:t xml:space="preserve">: </w:t>
                            </w:r>
                            <w:r w:rsidRPr="004A631A">
                              <w:rPr>
                                <w:b/>
                                <w:color w:val="000000"/>
                              </w:rPr>
                              <w:t>DDR4</w:t>
                            </w:r>
                          </w:p>
                          <w:p w:rsidR="00E157DF" w:rsidRPr="004A631A" w:rsidRDefault="0040426E">
                            <w:pPr>
                              <w:spacing w:after="120" w:line="258" w:lineRule="auto"/>
                              <w:textDirection w:val="btLr"/>
                              <w:rPr>
                                <w:b/>
                                <w:rPrChange w:id="12" w:author="CHANTHOU.VOEUN" w:date="2023-03-16T09:08:00Z">
                                  <w:rPr/>
                                </w:rPrChange>
                              </w:rPr>
                            </w:pPr>
                            <w:r w:rsidRPr="004A631A">
                              <w:rPr>
                                <w:b/>
                                <w:color w:val="000000"/>
                              </w:rPr>
                              <w:t xml:space="preserve">Pins </w:t>
                            </w:r>
                            <w:r w:rsidRPr="004A631A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4A631A">
                              <w:rPr>
                                <w:b/>
                                <w:color w:val="000000"/>
                                <w:rPrChange w:id="13" w:author="CHANTHOU.VOEUN" w:date="2023-03-16T09:08:00Z">
                                  <w:rPr>
                                    <w:color w:val="000000"/>
                                  </w:rPr>
                                </w:rPrChange>
                              </w:rPr>
                              <w:tab/>
                            </w:r>
                            <w:r w:rsidRPr="004A631A">
                              <w:rPr>
                                <w:b/>
                                <w:color w:val="000000"/>
                              </w:rPr>
                              <w:t>: 288-pins</w:t>
                            </w:r>
                          </w:p>
                          <w:p w:rsidR="00E157DF" w:rsidRPr="004A631A" w:rsidRDefault="0040426E">
                            <w:pPr>
                              <w:spacing w:after="120" w:line="258" w:lineRule="auto"/>
                              <w:textDirection w:val="btLr"/>
                              <w:rPr>
                                <w:b/>
                                <w:rPrChange w:id="14" w:author="CHANTHOU.VOEUN" w:date="2023-03-16T09:08:00Z">
                                  <w:rPr/>
                                </w:rPrChange>
                              </w:rPr>
                            </w:pPr>
                            <w:r w:rsidRPr="004A631A">
                              <w:rPr>
                                <w:b/>
                                <w:color w:val="000000"/>
                              </w:rPr>
                              <w:t xml:space="preserve">Price </w:t>
                            </w:r>
                            <w:r w:rsidRPr="004A631A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4A631A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4A631A">
                              <w:rPr>
                                <w:b/>
                                <w:color w:val="000000"/>
                                <w:rPrChange w:id="15" w:author="CHANTHOU.VOEUN" w:date="2023-03-16T09:08:00Z">
                                  <w:rPr>
                                    <w:color w:val="000000"/>
                                  </w:rPr>
                                </w:rPrChange>
                              </w:rPr>
                              <w:t xml:space="preserve">: </w:t>
                            </w:r>
                            <w:r w:rsidRPr="004A631A">
                              <w:rPr>
                                <w:b/>
                                <w:color w:val="000000"/>
                              </w:rPr>
                              <w:t>$54.99USD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69pt;margin-top:.35pt;width:261.85pt;height:133.2pt;z-index:-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" stroked="f">
                <v:textbox inset="2.53958mm,1.2694mm,2.53958mm,1.2694mm">
                  <w:txbxContent>
                    <w:p w:rsidR="00E157DF" w:rsidRPr="004A631A" w:rsidRDefault="0040426E">
                      <w:pPr>
                        <w:spacing w:after="120" w:line="258" w:lineRule="auto"/>
                        <w:textDirection w:val="btLr"/>
                        <w:rPr>
                          <w:b/>
                          <w:rPrChange w:id="16" w:author="CHANTHOU.VOEUN" w:date="2023-03-16T09:08:00Z">
                            <w:rPr/>
                          </w:rPrChange>
                        </w:rPr>
                      </w:pPr>
                      <w:r w:rsidRPr="004A631A">
                        <w:rPr>
                          <w:b/>
                          <w:color w:val="000000"/>
                        </w:rPr>
                        <w:t>Name</w:t>
                      </w:r>
                      <w:r w:rsidRPr="004A631A">
                        <w:rPr>
                          <w:b/>
                          <w:color w:val="000000"/>
                          <w:rPrChange w:id="17" w:author="CHANTHOU.VOEUN" w:date="2023-03-16T09:08:00Z">
                            <w:rPr>
                              <w:color w:val="000000"/>
                            </w:rPr>
                          </w:rPrChange>
                        </w:rPr>
                        <w:tab/>
                      </w:r>
                      <w:r w:rsidRPr="004A631A">
                        <w:rPr>
                          <w:b/>
                          <w:color w:val="000000"/>
                          <w:rPrChange w:id="18" w:author="CHANTHOU.VOEUN" w:date="2023-03-16T09:08:00Z">
                            <w:rPr>
                              <w:color w:val="000000"/>
                            </w:rPr>
                          </w:rPrChange>
                        </w:rPr>
                        <w:tab/>
                        <w:t xml:space="preserve">: </w:t>
                      </w:r>
                      <w:r w:rsidRPr="004A631A">
                        <w:rPr>
                          <w:b/>
                          <w:color w:val="000000"/>
                        </w:rPr>
                        <w:t>CORSAIR Vengeance RGB Pro</w:t>
                      </w:r>
                    </w:p>
                    <w:p w:rsidR="00E157DF" w:rsidRPr="004A631A" w:rsidRDefault="0040426E">
                      <w:pPr>
                        <w:spacing w:after="120" w:line="258" w:lineRule="auto"/>
                        <w:textDirection w:val="btLr"/>
                        <w:rPr>
                          <w:b/>
                          <w:rPrChange w:id="19" w:author="CHANTHOU.VOEUN" w:date="2023-03-16T09:08:00Z">
                            <w:rPr/>
                          </w:rPrChange>
                        </w:rPr>
                      </w:pPr>
                      <w:r w:rsidRPr="004A631A">
                        <w:rPr>
                          <w:b/>
                          <w:color w:val="000000"/>
                        </w:rPr>
                        <w:t xml:space="preserve">Size </w:t>
                      </w:r>
                      <w:r w:rsidRPr="004A631A">
                        <w:rPr>
                          <w:b/>
                          <w:color w:val="000000"/>
                          <w:rPrChange w:id="20" w:author="CHANTHOU.VOEUN" w:date="2023-03-16T09:08:00Z">
                            <w:rPr>
                              <w:color w:val="000000"/>
                            </w:rPr>
                          </w:rPrChange>
                        </w:rPr>
                        <w:tab/>
                      </w:r>
                      <w:r w:rsidRPr="004A631A">
                        <w:rPr>
                          <w:b/>
                          <w:color w:val="000000"/>
                          <w:rPrChange w:id="21" w:author="CHANTHOU.VOEUN" w:date="2023-03-16T09:08:00Z">
                            <w:rPr>
                              <w:color w:val="000000"/>
                            </w:rPr>
                          </w:rPrChange>
                        </w:rPr>
                        <w:tab/>
                      </w:r>
                      <w:r w:rsidRPr="004A631A">
                        <w:rPr>
                          <w:b/>
                          <w:color w:val="000000"/>
                        </w:rPr>
                        <w:t>: 8G</w:t>
                      </w:r>
                    </w:p>
                    <w:p w:rsidR="00E157DF" w:rsidRPr="004A631A" w:rsidRDefault="0040426E">
                      <w:pPr>
                        <w:spacing w:after="120" w:line="258" w:lineRule="auto"/>
                        <w:textDirection w:val="btLr"/>
                        <w:rPr>
                          <w:b/>
                          <w:rPrChange w:id="22" w:author="CHANTHOU.VOEUN" w:date="2023-03-16T09:08:00Z">
                            <w:rPr/>
                          </w:rPrChange>
                        </w:rPr>
                      </w:pPr>
                      <w:r w:rsidRPr="004A631A">
                        <w:rPr>
                          <w:b/>
                          <w:color w:val="000000"/>
                        </w:rPr>
                        <w:t>RAM type</w:t>
                      </w:r>
                      <w:r w:rsidRPr="004A631A">
                        <w:rPr>
                          <w:b/>
                          <w:color w:val="000000"/>
                          <w:rPrChange w:id="23" w:author="CHANTHOU.VOEUN" w:date="2023-03-16T09:08:00Z">
                            <w:rPr>
                              <w:color w:val="000000"/>
                            </w:rPr>
                          </w:rPrChange>
                        </w:rPr>
                        <w:t xml:space="preserve"> </w:t>
                      </w:r>
                      <w:r w:rsidRPr="004A631A">
                        <w:rPr>
                          <w:b/>
                          <w:color w:val="000000"/>
                          <w:rPrChange w:id="24" w:author="CHANTHOU.VOEUN" w:date="2023-03-16T09:08:00Z">
                            <w:rPr>
                              <w:color w:val="000000"/>
                            </w:rPr>
                          </w:rPrChange>
                        </w:rPr>
                        <w:tab/>
                        <w:t xml:space="preserve">: </w:t>
                      </w:r>
                      <w:r w:rsidRPr="004A631A">
                        <w:rPr>
                          <w:b/>
                          <w:color w:val="000000"/>
                        </w:rPr>
                        <w:t>DDR4</w:t>
                      </w:r>
                    </w:p>
                    <w:p w:rsidR="00E157DF" w:rsidRPr="004A631A" w:rsidRDefault="0040426E">
                      <w:pPr>
                        <w:spacing w:after="120" w:line="258" w:lineRule="auto"/>
                        <w:textDirection w:val="btLr"/>
                        <w:rPr>
                          <w:b/>
                          <w:rPrChange w:id="25" w:author="CHANTHOU.VOEUN" w:date="2023-03-16T09:08:00Z">
                            <w:rPr/>
                          </w:rPrChange>
                        </w:rPr>
                      </w:pPr>
                      <w:r w:rsidRPr="004A631A">
                        <w:rPr>
                          <w:b/>
                          <w:color w:val="000000"/>
                        </w:rPr>
                        <w:t xml:space="preserve">Pins </w:t>
                      </w:r>
                      <w:r w:rsidRPr="004A631A">
                        <w:rPr>
                          <w:b/>
                          <w:color w:val="000000"/>
                        </w:rPr>
                        <w:tab/>
                      </w:r>
                      <w:r w:rsidRPr="004A631A">
                        <w:rPr>
                          <w:b/>
                          <w:color w:val="000000"/>
                          <w:rPrChange w:id="26" w:author="CHANTHOU.VOEUN" w:date="2023-03-16T09:08:00Z">
                            <w:rPr>
                              <w:color w:val="000000"/>
                            </w:rPr>
                          </w:rPrChange>
                        </w:rPr>
                        <w:tab/>
                      </w:r>
                      <w:r w:rsidRPr="004A631A">
                        <w:rPr>
                          <w:b/>
                          <w:color w:val="000000"/>
                        </w:rPr>
                        <w:t>: 288-pins</w:t>
                      </w:r>
                    </w:p>
                    <w:p w:rsidR="00E157DF" w:rsidRPr="004A631A" w:rsidRDefault="0040426E">
                      <w:pPr>
                        <w:spacing w:after="120" w:line="258" w:lineRule="auto"/>
                        <w:textDirection w:val="btLr"/>
                        <w:rPr>
                          <w:b/>
                          <w:rPrChange w:id="27" w:author="CHANTHOU.VOEUN" w:date="2023-03-16T09:08:00Z">
                            <w:rPr/>
                          </w:rPrChange>
                        </w:rPr>
                      </w:pPr>
                      <w:r w:rsidRPr="004A631A">
                        <w:rPr>
                          <w:b/>
                          <w:color w:val="000000"/>
                        </w:rPr>
                        <w:t xml:space="preserve">Price </w:t>
                      </w:r>
                      <w:r w:rsidRPr="004A631A">
                        <w:rPr>
                          <w:b/>
                          <w:color w:val="000000"/>
                        </w:rPr>
                        <w:tab/>
                      </w:r>
                      <w:r w:rsidRPr="004A631A">
                        <w:rPr>
                          <w:b/>
                          <w:color w:val="000000"/>
                        </w:rPr>
                        <w:tab/>
                      </w:r>
                      <w:r w:rsidRPr="004A631A">
                        <w:rPr>
                          <w:b/>
                          <w:color w:val="000000"/>
                          <w:rPrChange w:id="28" w:author="CHANTHOU.VOEUN" w:date="2023-03-16T09:08:00Z">
                            <w:rPr>
                              <w:color w:val="000000"/>
                            </w:rPr>
                          </w:rPrChange>
                        </w:rPr>
                        <w:t xml:space="preserve">: </w:t>
                      </w:r>
                      <w:r w:rsidRPr="004A631A">
                        <w:rPr>
                          <w:b/>
                          <w:color w:val="000000"/>
                        </w:rPr>
                        <w:t>$54.99USD</w:t>
                      </w:r>
                    </w:p>
                  </w:txbxContent>
                </v:textbox>
              </v:rect>
            </w:pict>
          </mc:Fallback>
        </mc:AlternateContent>
      </w:r>
    </w:p>
    <w:p w:rsidR="000B7AEF" w:rsidRDefault="000B7AE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ns w:id="29" w:author="CHANTHOU.VOEUN" w:date="2023-03-16T09:36:00Z"/>
          <w:b/>
          <w:color w:val="000000"/>
          <w:sz w:val="28"/>
          <w:szCs w:val="28"/>
        </w:rPr>
        <w:pPrChange w:id="30" w:author="CHANTHOU.VOEUN" w:date="2023-03-16T09:23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0B7AEF" w:rsidRDefault="000B7AE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ns w:id="31" w:author="CHANTHOU.VOEUN" w:date="2023-03-16T09:36:00Z"/>
          <w:b/>
          <w:color w:val="000000"/>
          <w:sz w:val="28"/>
          <w:szCs w:val="28"/>
        </w:rPr>
        <w:pPrChange w:id="32" w:author="CHANTHOU.VOEUN" w:date="2023-03-16T09:23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0B7AEF" w:rsidRDefault="000B7AE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ns w:id="33" w:author="CHANTHOU.VOEUN" w:date="2023-03-16T09:36:00Z"/>
          <w:b/>
          <w:color w:val="000000"/>
          <w:sz w:val="28"/>
          <w:szCs w:val="28"/>
        </w:rPr>
        <w:pPrChange w:id="34" w:author="CHANTHOU.VOEUN" w:date="2023-03-16T09:23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1A27C6" w:rsidRDefault="001A27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ns w:id="35" w:author="CHANTHOU.VOEUN" w:date="2023-03-16T09:41:00Z"/>
          <w:b/>
          <w:color w:val="000000"/>
          <w:sz w:val="28"/>
          <w:szCs w:val="28"/>
        </w:rPr>
        <w:pPrChange w:id="36" w:author="CHANTHOU.VOEUN" w:date="2023-03-16T09:23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1A27C6" w:rsidRDefault="001A27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ns w:id="37" w:author="CHANTHOU.VOEUN" w:date="2023-03-16T09:41:00Z"/>
          <w:b/>
          <w:color w:val="000000"/>
          <w:sz w:val="28"/>
          <w:szCs w:val="28"/>
        </w:rPr>
        <w:pPrChange w:id="38" w:author="CHANTHOU.VOEUN" w:date="2023-03-16T09:23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1A27C6" w:rsidRDefault="001A27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ns w:id="39" w:author="CHANTHOU.VOEUN" w:date="2023-03-16T09:41:00Z"/>
          <w:b/>
          <w:color w:val="000000"/>
          <w:sz w:val="28"/>
          <w:szCs w:val="28"/>
        </w:rPr>
        <w:pPrChange w:id="40" w:author="CHANTHOU.VOEUN" w:date="2023-03-16T09:23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E157DF" w:rsidRP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8"/>
          <w:szCs w:val="28"/>
          <w:rPrChange w:id="41" w:author="CHANTHOU.VOEUN" w:date="2023-03-16T09:23:00Z">
            <w:rPr/>
          </w:rPrChange>
        </w:rPr>
        <w:pPrChange w:id="42" w:author="CHANTHOU.VOEUN" w:date="2023-03-16T09:23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43" w:author="CHANTHOU.VOEUN" w:date="2023-03-16T09:23:00Z">
        <w:r>
          <w:rPr>
            <w:b/>
            <w:color w:val="000000"/>
            <w:sz w:val="28"/>
            <w:szCs w:val="28"/>
          </w:rPr>
          <w:t xml:space="preserve">2. </w:t>
        </w:r>
      </w:ins>
      <w:r w:rsidR="0040426E" w:rsidRPr="00555F7B">
        <w:rPr>
          <w:b/>
          <w:color w:val="000000"/>
          <w:sz w:val="28"/>
          <w:szCs w:val="28"/>
          <w:rPrChange w:id="44" w:author="CHANTHOU.VOEUN" w:date="2023-03-16T09:23:00Z">
            <w:rPr/>
          </w:rPrChange>
        </w:rPr>
        <w:t>G.Skill:</w:t>
      </w:r>
    </w:p>
    <w:p w:rsidR="005A3EDE" w:rsidRDefault="00722AB5" w:rsidP="005A3EDE">
      <w:pPr>
        <w:spacing w:after="120"/>
        <w:ind w:left="5040"/>
        <w:rPr>
          <w:ins w:id="45" w:author="CHANTHOU.VOEUN" w:date="2023-03-16T09:44:00Z"/>
          <w:b/>
        </w:rPr>
      </w:pPr>
      <w:r w:rsidRPr="00722AB5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169545</wp:posOffset>
            </wp:positionV>
            <wp:extent cx="2352771" cy="1549400"/>
            <wp:effectExtent l="0" t="0" r="9525" b="0"/>
            <wp:wrapNone/>
            <wp:docPr id="3" name="Picture 3" descr="https://m.media-amazon.com/images/I/61l4EStxhnL._AC_SL127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l4EStxhnL._AC_SL1274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771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46" w:author="CHANTHOU.VOEUN" w:date="2023-03-16T09:44:00Z">
        <w:r w:rsidR="005A3EDE">
          <w:rPr>
            <w:b/>
            <w:color w:val="000000"/>
          </w:rPr>
          <w:t>Name</w:t>
        </w:r>
        <w:r w:rsidR="005A3EDE">
          <w:rPr>
            <w:b/>
            <w:color w:val="000000"/>
          </w:rPr>
          <w:tab/>
        </w:r>
        <w:r w:rsidR="005A3EDE">
          <w:rPr>
            <w:b/>
            <w:color w:val="000000"/>
          </w:rPr>
          <w:tab/>
          <w:t xml:space="preserve">: </w:t>
        </w:r>
        <w:r w:rsidR="005A3EDE">
          <w:rPr>
            <w:b/>
            <w:color w:val="000000"/>
          </w:rPr>
          <w:t>Trident Z RGB</w:t>
        </w:r>
      </w:ins>
    </w:p>
    <w:p w:rsidR="005A3EDE" w:rsidRDefault="005A3EDE" w:rsidP="005A3EDE">
      <w:pPr>
        <w:spacing w:after="120"/>
        <w:ind w:left="5040"/>
        <w:rPr>
          <w:ins w:id="47" w:author="CHANTHOU.VOEUN" w:date="2023-03-16T09:44:00Z"/>
          <w:b/>
        </w:rPr>
      </w:pPr>
      <w:ins w:id="48" w:author="CHANTHOU.VOEUN" w:date="2023-03-16T09:44:00Z">
        <w:r>
          <w:rPr>
            <w:b/>
            <w:color w:val="000000"/>
          </w:rPr>
          <w:t xml:space="preserve">Size </w:t>
        </w:r>
        <w:r>
          <w:rPr>
            <w:b/>
            <w:color w:val="000000"/>
          </w:rPr>
          <w:tab/>
        </w:r>
        <w:r>
          <w:rPr>
            <w:b/>
            <w:color w:val="000000"/>
          </w:rPr>
          <w:tab/>
          <w:t>: 32G</w:t>
        </w:r>
      </w:ins>
    </w:p>
    <w:p w:rsidR="005A3EDE" w:rsidRDefault="005A3EDE" w:rsidP="005A3EDE">
      <w:pPr>
        <w:spacing w:after="120"/>
        <w:ind w:left="5040"/>
        <w:rPr>
          <w:ins w:id="49" w:author="CHANTHOU.VOEUN" w:date="2023-03-16T09:44:00Z"/>
          <w:b/>
        </w:rPr>
      </w:pPr>
      <w:ins w:id="50" w:author="CHANTHOU.VOEUN" w:date="2023-03-16T09:44:00Z">
        <w:r>
          <w:rPr>
            <w:b/>
            <w:color w:val="000000"/>
          </w:rPr>
          <w:t xml:space="preserve">RAM type </w:t>
        </w:r>
        <w:r>
          <w:rPr>
            <w:b/>
            <w:color w:val="000000"/>
          </w:rPr>
          <w:tab/>
          <w:t>: DDR4 SDRAM</w:t>
        </w:r>
      </w:ins>
    </w:p>
    <w:p w:rsidR="005A3EDE" w:rsidRDefault="005A3EDE" w:rsidP="005A3EDE">
      <w:pPr>
        <w:spacing w:after="120"/>
        <w:ind w:left="5040"/>
        <w:rPr>
          <w:ins w:id="51" w:author="CHANTHOU.VOEUN" w:date="2023-03-16T09:44:00Z"/>
          <w:b/>
        </w:rPr>
      </w:pPr>
      <w:ins w:id="52" w:author="CHANTHOU.VOEUN" w:date="2023-03-16T09:44:00Z">
        <w:r>
          <w:rPr>
            <w:b/>
            <w:color w:val="000000"/>
          </w:rPr>
          <w:t xml:space="preserve">Pins </w:t>
        </w:r>
        <w:r>
          <w:rPr>
            <w:b/>
            <w:color w:val="000000"/>
          </w:rPr>
          <w:tab/>
        </w:r>
        <w:r>
          <w:rPr>
            <w:b/>
            <w:color w:val="000000"/>
          </w:rPr>
          <w:tab/>
          <w:t>: 288-pins</w:t>
        </w:r>
      </w:ins>
    </w:p>
    <w:p w:rsidR="005A3EDE" w:rsidRDefault="005A3EDE" w:rsidP="005A3EDE">
      <w:pPr>
        <w:spacing w:after="120"/>
        <w:ind w:left="5040"/>
        <w:rPr>
          <w:ins w:id="53" w:author="CHANTHOU.VOEUN" w:date="2023-03-16T09:44:00Z"/>
          <w:b/>
        </w:rPr>
      </w:pPr>
      <w:ins w:id="54" w:author="CHANTHOU.VOEUN" w:date="2023-03-16T09:44:00Z">
        <w:r>
          <w:rPr>
            <w:b/>
            <w:color w:val="000000"/>
          </w:rPr>
          <w:t xml:space="preserve">Price </w:t>
        </w:r>
        <w:r>
          <w:rPr>
            <w:b/>
            <w:color w:val="000000"/>
          </w:rPr>
          <w:tab/>
        </w:r>
        <w:r>
          <w:rPr>
            <w:b/>
            <w:color w:val="000000"/>
          </w:rPr>
          <w:tab/>
          <w:t>: $59USD</w:t>
        </w:r>
      </w:ins>
    </w:p>
    <w:p w:rsidR="00722AB5" w:rsidRDefault="00722AB5" w:rsidP="005A3EDE">
      <w:pPr>
        <w:pBdr>
          <w:top w:val="nil"/>
          <w:left w:val="nil"/>
          <w:bottom w:val="nil"/>
          <w:right w:val="nil"/>
          <w:between w:val="nil"/>
        </w:pBdr>
        <w:tabs>
          <w:tab w:val="left" w:pos="5850"/>
        </w:tabs>
        <w:spacing w:after="0"/>
        <w:rPr>
          <w:b/>
          <w:color w:val="000000"/>
          <w:sz w:val="28"/>
          <w:szCs w:val="28"/>
        </w:rPr>
        <w:pPrChange w:id="55" w:author="CHANTHOU.VOEUN" w:date="2023-03-16T09:43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PrChange>
      </w:pPr>
    </w:p>
    <w:p w:rsidR="00722AB5" w:rsidRPr="004A631A" w:rsidDel="004A631A" w:rsidRDefault="00722AB5" w:rsidP="00722AB5">
      <w:pPr>
        <w:spacing w:after="120" w:line="258" w:lineRule="auto"/>
        <w:ind w:left="5040"/>
        <w:textDirection w:val="btLr"/>
        <w:rPr>
          <w:del w:id="56" w:author="CHANTHOU.VOEUN" w:date="2023-03-16T09:09:00Z"/>
          <w:b/>
          <w:rPrChange w:id="57" w:author="CHANTHOU.VOEUN" w:date="2023-03-16T09:08:00Z">
            <w:rPr>
              <w:del w:id="58" w:author="CHANTHOU.VOEUN" w:date="2023-03-16T09:09:00Z"/>
            </w:rPr>
          </w:rPrChange>
        </w:rPr>
      </w:pPr>
      <w:del w:id="59" w:author="CHANTHOU.VOEUN" w:date="2023-03-16T09:09:00Z">
        <w:r w:rsidRPr="004A631A" w:rsidDel="004A631A">
          <w:rPr>
            <w:b/>
            <w:color w:val="000000"/>
          </w:rPr>
          <w:delText>Name</w:delText>
        </w:r>
        <w:r w:rsidRPr="004A631A" w:rsidDel="004A631A">
          <w:rPr>
            <w:b/>
            <w:color w:val="000000"/>
            <w:rPrChange w:id="60" w:author="CHANTHOU.VOEUN" w:date="2023-03-16T09:08:00Z">
              <w:rPr>
                <w:color w:val="000000"/>
              </w:rPr>
            </w:rPrChange>
          </w:rPr>
          <w:tab/>
        </w:r>
        <w:r w:rsidRPr="004A631A" w:rsidDel="004A631A">
          <w:rPr>
            <w:b/>
            <w:color w:val="000000"/>
            <w:rPrChange w:id="61" w:author="CHANTHOU.VOEUN" w:date="2023-03-16T09:08:00Z">
              <w:rPr>
                <w:color w:val="000000"/>
              </w:rPr>
            </w:rPrChange>
          </w:rPr>
          <w:tab/>
          <w:delText>: F4-3200C16D-16GTZR Trident Z RGB</w:delText>
        </w:r>
      </w:del>
    </w:p>
    <w:p w:rsidR="00722AB5" w:rsidRPr="004A631A" w:rsidDel="004A631A" w:rsidRDefault="00722AB5" w:rsidP="00722AB5">
      <w:pPr>
        <w:spacing w:after="120" w:line="258" w:lineRule="auto"/>
        <w:ind w:left="5040"/>
        <w:textDirection w:val="btLr"/>
        <w:rPr>
          <w:del w:id="62" w:author="CHANTHOU.VOEUN" w:date="2023-03-16T09:09:00Z"/>
          <w:b/>
          <w:rPrChange w:id="63" w:author="CHANTHOU.VOEUN" w:date="2023-03-16T09:08:00Z">
            <w:rPr>
              <w:del w:id="64" w:author="CHANTHOU.VOEUN" w:date="2023-03-16T09:09:00Z"/>
            </w:rPr>
          </w:rPrChange>
        </w:rPr>
      </w:pPr>
      <w:del w:id="65" w:author="CHANTHOU.VOEUN" w:date="2023-03-16T09:09:00Z">
        <w:r w:rsidRPr="004A631A" w:rsidDel="004A631A">
          <w:rPr>
            <w:b/>
            <w:color w:val="000000"/>
          </w:rPr>
          <w:delText xml:space="preserve">Size </w:delText>
        </w:r>
        <w:r w:rsidRPr="004A631A" w:rsidDel="004A631A">
          <w:rPr>
            <w:b/>
            <w:color w:val="000000"/>
            <w:rPrChange w:id="66" w:author="CHANTHOU.VOEUN" w:date="2023-03-16T09:08:00Z">
              <w:rPr>
                <w:color w:val="000000"/>
              </w:rPr>
            </w:rPrChange>
          </w:rPr>
          <w:tab/>
        </w:r>
        <w:r w:rsidRPr="004A631A" w:rsidDel="004A631A">
          <w:rPr>
            <w:b/>
            <w:color w:val="000000"/>
            <w:rPrChange w:id="67" w:author="CHANTHOU.VOEUN" w:date="2023-03-16T09:08:00Z">
              <w:rPr>
                <w:color w:val="000000"/>
              </w:rPr>
            </w:rPrChange>
          </w:rPr>
          <w:tab/>
        </w:r>
        <w:r w:rsidRPr="004A631A" w:rsidDel="004A631A">
          <w:rPr>
            <w:b/>
            <w:color w:val="000000"/>
          </w:rPr>
          <w:delText>: 32G</w:delText>
        </w:r>
      </w:del>
    </w:p>
    <w:p w:rsidR="00722AB5" w:rsidRPr="004A631A" w:rsidDel="004A631A" w:rsidRDefault="00722AB5" w:rsidP="00722AB5">
      <w:pPr>
        <w:spacing w:after="120" w:line="258" w:lineRule="auto"/>
        <w:ind w:left="5040"/>
        <w:textDirection w:val="btLr"/>
        <w:rPr>
          <w:del w:id="68" w:author="CHANTHOU.VOEUN" w:date="2023-03-16T09:09:00Z"/>
          <w:b/>
          <w:rPrChange w:id="69" w:author="CHANTHOU.VOEUN" w:date="2023-03-16T09:08:00Z">
            <w:rPr>
              <w:del w:id="70" w:author="CHANTHOU.VOEUN" w:date="2023-03-16T09:09:00Z"/>
            </w:rPr>
          </w:rPrChange>
        </w:rPr>
      </w:pPr>
      <w:del w:id="71" w:author="CHANTHOU.VOEUN" w:date="2023-03-16T09:09:00Z">
        <w:r w:rsidRPr="004A631A" w:rsidDel="004A631A">
          <w:rPr>
            <w:b/>
            <w:color w:val="000000"/>
          </w:rPr>
          <w:delText>RAM type</w:delText>
        </w:r>
        <w:r w:rsidRPr="004A631A" w:rsidDel="004A631A">
          <w:rPr>
            <w:b/>
            <w:color w:val="000000"/>
            <w:rPrChange w:id="72" w:author="CHANTHOU.VOEUN" w:date="2023-03-16T09:08:00Z">
              <w:rPr>
                <w:color w:val="000000"/>
              </w:rPr>
            </w:rPrChange>
          </w:rPr>
          <w:delText xml:space="preserve"> </w:delText>
        </w:r>
        <w:r w:rsidRPr="004A631A" w:rsidDel="004A631A">
          <w:rPr>
            <w:b/>
            <w:color w:val="000000"/>
            <w:rPrChange w:id="73" w:author="CHANTHOU.VOEUN" w:date="2023-03-16T09:08:00Z">
              <w:rPr>
                <w:color w:val="000000"/>
              </w:rPr>
            </w:rPrChange>
          </w:rPr>
          <w:tab/>
          <w:delText xml:space="preserve">: </w:delText>
        </w:r>
        <w:r w:rsidRPr="004A631A" w:rsidDel="004A631A">
          <w:rPr>
            <w:b/>
            <w:color w:val="000000"/>
          </w:rPr>
          <w:delText>DDR4 SDRAM</w:delText>
        </w:r>
      </w:del>
    </w:p>
    <w:p w:rsidR="00722AB5" w:rsidRPr="004A631A" w:rsidDel="004A631A" w:rsidRDefault="00722AB5" w:rsidP="00722AB5">
      <w:pPr>
        <w:spacing w:after="120" w:line="258" w:lineRule="auto"/>
        <w:ind w:left="5040"/>
        <w:textDirection w:val="btLr"/>
        <w:rPr>
          <w:del w:id="74" w:author="CHANTHOU.VOEUN" w:date="2023-03-16T09:09:00Z"/>
          <w:b/>
          <w:rPrChange w:id="75" w:author="CHANTHOU.VOEUN" w:date="2023-03-16T09:08:00Z">
            <w:rPr>
              <w:del w:id="76" w:author="CHANTHOU.VOEUN" w:date="2023-03-16T09:09:00Z"/>
            </w:rPr>
          </w:rPrChange>
        </w:rPr>
      </w:pPr>
      <w:del w:id="77" w:author="CHANTHOU.VOEUN" w:date="2023-03-16T09:09:00Z">
        <w:r w:rsidRPr="004A631A" w:rsidDel="004A631A">
          <w:rPr>
            <w:b/>
            <w:color w:val="000000"/>
          </w:rPr>
          <w:delText xml:space="preserve">Pins </w:delText>
        </w:r>
        <w:r w:rsidRPr="004A631A" w:rsidDel="004A631A">
          <w:rPr>
            <w:b/>
            <w:color w:val="000000"/>
          </w:rPr>
          <w:tab/>
        </w:r>
        <w:r w:rsidRPr="004A631A" w:rsidDel="004A631A">
          <w:rPr>
            <w:b/>
            <w:color w:val="000000"/>
            <w:rPrChange w:id="78" w:author="CHANTHOU.VOEUN" w:date="2023-03-16T09:08:00Z">
              <w:rPr>
                <w:color w:val="000000"/>
              </w:rPr>
            </w:rPrChange>
          </w:rPr>
          <w:tab/>
        </w:r>
        <w:r w:rsidRPr="004A631A" w:rsidDel="004A631A">
          <w:rPr>
            <w:b/>
            <w:color w:val="000000"/>
          </w:rPr>
          <w:delText xml:space="preserve">: </w:delText>
        </w:r>
      </w:del>
    </w:p>
    <w:p w:rsidR="00722AB5" w:rsidRPr="004A631A" w:rsidDel="004A631A" w:rsidRDefault="00722AB5" w:rsidP="00722AB5">
      <w:pPr>
        <w:spacing w:after="120" w:line="258" w:lineRule="auto"/>
        <w:ind w:left="5040"/>
        <w:textDirection w:val="btLr"/>
        <w:rPr>
          <w:del w:id="79" w:author="CHANTHOU.VOEUN" w:date="2023-03-16T09:09:00Z"/>
          <w:b/>
          <w:rPrChange w:id="80" w:author="CHANTHOU.VOEUN" w:date="2023-03-16T09:08:00Z">
            <w:rPr>
              <w:del w:id="81" w:author="CHANTHOU.VOEUN" w:date="2023-03-16T09:09:00Z"/>
            </w:rPr>
          </w:rPrChange>
        </w:rPr>
      </w:pPr>
      <w:del w:id="82" w:author="CHANTHOU.VOEUN" w:date="2023-03-16T09:09:00Z">
        <w:r w:rsidRPr="004A631A" w:rsidDel="004A631A">
          <w:rPr>
            <w:b/>
            <w:color w:val="000000"/>
          </w:rPr>
          <w:delText xml:space="preserve">Price </w:delText>
        </w:r>
        <w:r w:rsidRPr="004A631A" w:rsidDel="004A631A">
          <w:rPr>
            <w:b/>
            <w:color w:val="000000"/>
          </w:rPr>
          <w:tab/>
        </w:r>
        <w:r w:rsidRPr="004A631A" w:rsidDel="004A631A">
          <w:rPr>
            <w:b/>
            <w:color w:val="000000"/>
          </w:rPr>
          <w:tab/>
        </w:r>
        <w:r w:rsidRPr="004A631A" w:rsidDel="004A631A">
          <w:rPr>
            <w:b/>
            <w:color w:val="000000"/>
            <w:rPrChange w:id="83" w:author="CHANTHOU.VOEUN" w:date="2023-03-16T09:08:00Z">
              <w:rPr>
                <w:color w:val="000000"/>
              </w:rPr>
            </w:rPrChange>
          </w:rPr>
          <w:delText xml:space="preserve">: </w:delText>
        </w:r>
        <w:r w:rsidRPr="004A631A" w:rsidDel="004A631A">
          <w:rPr>
            <w:b/>
            <w:color w:val="000000"/>
          </w:rPr>
          <w:delText>$59USD</w:delText>
        </w:r>
      </w:del>
    </w:p>
    <w:p w:rsidR="000B7AEF" w:rsidRDefault="00722AB5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84" w:author="CHANTHOU.VOEUN" w:date="2023-03-16T09:35:00Z"/>
          <w:b/>
          <w:color w:val="000000"/>
          <w:sz w:val="28"/>
          <w:szCs w:val="28"/>
        </w:rPr>
      </w:pPr>
      <w:bookmarkStart w:id="85" w:name="_GoBack"/>
      <w:bookmarkEnd w:id="85"/>
      <w:del w:id="86" w:author="CHANTHOU.VOEUN" w:date="2023-03-16T09:45:00Z">
        <w:r w:rsidRPr="004A631A" w:rsidDel="005A3EDE">
          <w:rPr>
            <w:b/>
            <w:color w:val="000000"/>
            <w:sz w:val="28"/>
            <w:szCs w:val="28"/>
          </w:rPr>
          <w:br w:type="textWrapping" w:clear="all"/>
        </w:r>
        <w:r w:rsidR="00E85304" w:rsidDel="005A3EDE">
          <w:rPr>
            <w:b/>
            <w:color w:val="000000"/>
            <w:sz w:val="28"/>
            <w:szCs w:val="28"/>
          </w:rPr>
          <w:delText xml:space="preserve">     </w:delText>
        </w:r>
      </w:del>
    </w:p>
    <w:p w:rsidR="000B7AEF" w:rsidRDefault="000B7AEF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87" w:author="CHANTHOU.VOEUN" w:date="2023-03-16T09:35:00Z"/>
          <w:b/>
          <w:color w:val="000000"/>
          <w:sz w:val="28"/>
          <w:szCs w:val="28"/>
        </w:rPr>
      </w:pPr>
    </w:p>
    <w:p w:rsidR="000B7AEF" w:rsidRDefault="000B7AEF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88" w:author="CHANTHOU.VOEUN" w:date="2023-03-16T09:35:00Z"/>
          <w:b/>
          <w:color w:val="000000"/>
          <w:sz w:val="28"/>
          <w:szCs w:val="28"/>
        </w:rPr>
      </w:pPr>
    </w:p>
    <w:p w:rsidR="000B7AEF" w:rsidRDefault="000B7AEF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89" w:author="CHANTHOU.VOEUN" w:date="2023-03-16T09:36:00Z"/>
          <w:b/>
          <w:color w:val="000000"/>
          <w:sz w:val="28"/>
          <w:szCs w:val="28"/>
        </w:rPr>
      </w:pPr>
    </w:p>
    <w:p w:rsidR="00E157DF" w:rsidRPr="00722AB5" w:rsidRDefault="00555F7B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ins w:id="90" w:author="CHANTHOU.VOEUN" w:date="2023-03-16T09:23:00Z">
        <w:r>
          <w:rPr>
            <w:b/>
            <w:color w:val="000000"/>
            <w:sz w:val="28"/>
            <w:szCs w:val="28"/>
          </w:rPr>
          <w:t xml:space="preserve">3.  </w:t>
        </w:r>
      </w:ins>
      <w:del w:id="91" w:author="CHANTHOU.VOEUN" w:date="2023-03-16T09:23:00Z">
        <w:r w:rsidR="00E85304" w:rsidDel="00555F7B">
          <w:rPr>
            <w:b/>
            <w:color w:val="000000"/>
            <w:sz w:val="28"/>
            <w:szCs w:val="28"/>
          </w:rPr>
          <w:delText xml:space="preserve">3. </w:delText>
        </w:r>
      </w:del>
      <w:r w:rsidR="0040426E" w:rsidRPr="00722AB5">
        <w:rPr>
          <w:b/>
          <w:color w:val="000000"/>
          <w:sz w:val="28"/>
          <w:szCs w:val="28"/>
        </w:rPr>
        <w:t>Mushkin:</w:t>
      </w:r>
    </w:p>
    <w:p w:rsidR="00722AB5" w:rsidRDefault="000B7AEF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722AB5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236220</wp:posOffset>
            </wp:positionV>
            <wp:extent cx="2307965" cy="1422400"/>
            <wp:effectExtent l="0" t="0" r="0" b="6350"/>
            <wp:wrapNone/>
            <wp:docPr id="4" name="Picture 4" descr="https://m.media-amazon.com/images/I/51x-PJgMv+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51x-PJgMv+L._AC_SL10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6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2AB5" w:rsidRDefault="000B7AEF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E85304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3810</wp:posOffset>
                </wp:positionV>
                <wp:extent cx="2565400" cy="18224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304" w:rsidRPr="004A631A" w:rsidRDefault="00E85304" w:rsidP="00E85304">
                            <w:pPr>
                              <w:jc w:val="both"/>
                              <w:rPr>
                                <w:b/>
                                <w:bCs/>
                                <w:rPrChange w:id="92" w:author="CHANTHOU.VOEUN" w:date="2023-03-16T09:11:00Z">
                                  <w:rPr/>
                                </w:rPrChange>
                              </w:rPr>
                            </w:pPr>
                            <w:r w:rsidRPr="004A631A">
                              <w:rPr>
                                <w:b/>
                                <w:bCs/>
                                <w:rPrChange w:id="93" w:author="CHANTHOU.VOEUN" w:date="2023-03-16T09:11:00Z">
                                  <w:rPr/>
                                </w:rPrChange>
                              </w:rPr>
                              <w:t>Name           : Redline Lumina</w:t>
                            </w:r>
                          </w:p>
                          <w:p w:rsidR="00E85304" w:rsidRPr="004A631A" w:rsidRDefault="00E85304" w:rsidP="00E85304">
                            <w:pPr>
                              <w:jc w:val="both"/>
                              <w:rPr>
                                <w:b/>
                                <w:bCs/>
                                <w:rPrChange w:id="94" w:author="CHANTHOU.VOEUN" w:date="2023-03-16T09:11:00Z">
                                  <w:rPr/>
                                </w:rPrChange>
                              </w:rPr>
                            </w:pPr>
                            <w:r w:rsidRPr="004A631A">
                              <w:rPr>
                                <w:b/>
                                <w:bCs/>
                                <w:rPrChange w:id="95" w:author="CHANTHOU.VOEUN" w:date="2023-03-16T09:11:00Z">
                                  <w:rPr/>
                                </w:rPrChange>
                              </w:rPr>
                              <w:t>Size               :32G</w:t>
                            </w:r>
                          </w:p>
                          <w:p w:rsidR="00E85304" w:rsidRPr="004A631A" w:rsidRDefault="00E85304" w:rsidP="00E85304">
                            <w:pPr>
                              <w:jc w:val="both"/>
                              <w:rPr>
                                <w:ins w:id="96" w:author="CHANTHOU.VOEUN" w:date="2023-03-16T09:04:00Z"/>
                                <w:rFonts w:ascii="Arial" w:hAnsi="Arial" w:cs="Arial"/>
                                <w:b/>
                                <w:bCs/>
                                <w:color w:val="0F1111"/>
                                <w:shd w:val="clear" w:color="auto" w:fill="FFFFFF"/>
                                <w:rPrChange w:id="97" w:author="CHANTHOU.VOEUN" w:date="2023-03-16T09:11:00Z">
                                  <w:rPr>
                                    <w:ins w:id="98" w:author="CHANTHOU.VOEUN" w:date="2023-03-16T09:04:00Z"/>
                                    <w:rFonts w:ascii="Arial" w:hAnsi="Arial" w:cs="Arial"/>
                                    <w:color w:val="0F1111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rPrChange>
                              </w:rPr>
                            </w:pPr>
                            <w:r w:rsidRPr="004A631A">
                              <w:rPr>
                                <w:b/>
                                <w:bCs/>
                                <w:rPrChange w:id="99" w:author="CHANTHOU.VOEUN" w:date="2023-03-16T09:11:00Z">
                                  <w:rPr/>
                                </w:rPrChange>
                              </w:rPr>
                              <w:t>Ram type     :</w:t>
                            </w:r>
                            <w:r w:rsidRPr="004A631A">
                              <w:rPr>
                                <w:rFonts w:ascii="Arial" w:hAnsi="Arial" w:cs="Arial"/>
                                <w:b/>
                                <w:bCs/>
                                <w:color w:val="0F1111"/>
                                <w:shd w:val="clear" w:color="auto" w:fill="FFFFFF"/>
                                <w:rPrChange w:id="100" w:author="CHANTHOU.VOEUN" w:date="2023-03-16T09:11:00Z">
                                  <w:rPr>
                                    <w:rFonts w:ascii="Arial" w:hAnsi="Arial" w:cs="Arial"/>
                                    <w:color w:val="0F1111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rPrChange>
                              </w:rPr>
                              <w:t>SDRAM DDR4</w:t>
                            </w:r>
                          </w:p>
                          <w:p w:rsidR="004A631A" w:rsidRPr="004A631A" w:rsidRDefault="004A631A" w:rsidP="00E8530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F1111"/>
                                <w:shd w:val="clear" w:color="auto" w:fill="FFFFFF"/>
                                <w:rPrChange w:id="101" w:author="CHANTHOU.VOEUN" w:date="2023-03-16T09:11:00Z">
                                  <w:rPr>
                                    <w:rFonts w:ascii="Arial" w:hAnsi="Arial" w:cs="Arial"/>
                                    <w:color w:val="0F1111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rPrChange>
                              </w:rPr>
                            </w:pPr>
                            <w:ins w:id="102" w:author="CHANTHOU.VOEUN" w:date="2023-03-16T09:04:00Z">
                              <w:r w:rsidRPr="004A631A">
                                <w:rPr>
                                  <w:rFonts w:ascii="Arial" w:hAnsi="Arial" w:cs="Arial"/>
                                  <w:b/>
                                  <w:bCs/>
                                  <w:color w:val="0F1111"/>
                                  <w:shd w:val="clear" w:color="auto" w:fill="FFFFFF"/>
                                  <w:rPrChange w:id="103" w:author="CHANTHOU.VOEUN" w:date="2023-03-16T09:11:00Z">
                                    <w:rPr>
                                      <w:rFonts w:ascii="Arial" w:hAnsi="Arial" w:cs="Arial"/>
                                      <w:color w:val="0F1111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rPrChange>
                                </w:rPr>
                                <w:t>Pins            :288-pins</w:t>
                              </w:r>
                            </w:ins>
                          </w:p>
                          <w:p w:rsidR="00E85304" w:rsidRDefault="00E85304" w:rsidP="00E85304">
                            <w:pPr>
                              <w:jc w:val="both"/>
                            </w:pPr>
                            <w:r w:rsidRPr="004A631A">
                              <w:rPr>
                                <w:rFonts w:ascii="Arial" w:hAnsi="Arial" w:cs="Arial"/>
                                <w:b/>
                                <w:bCs/>
                                <w:color w:val="0F1111"/>
                                <w:shd w:val="clear" w:color="auto" w:fill="FFFFFF"/>
                                <w:rPrChange w:id="104" w:author="CHANTHOU.VOEUN" w:date="2023-03-16T09:11:00Z">
                                  <w:rPr>
                                    <w:rFonts w:ascii="Arial" w:hAnsi="Arial" w:cs="Arial"/>
                                    <w:color w:val="0F1111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rPrChange>
                              </w:rPr>
                              <w:t>Price           :$99USD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5.5pt;margin-top:.3pt;width:202pt;height:143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" strokecolor="white [3212]">
                <v:textbox>
                  <w:txbxContent>
                    <w:p w:rsidR="00E85304" w:rsidRPr="004A631A" w:rsidRDefault="00E85304" w:rsidP="00E85304">
                      <w:pPr>
                        <w:jc w:val="both"/>
                        <w:rPr>
                          <w:b/>
                          <w:bCs/>
                          <w:rPrChange w:id="99" w:author="CHANTHOU.VOEUN" w:date="2023-03-16T09:11:00Z">
                            <w:rPr/>
                          </w:rPrChange>
                        </w:rPr>
                      </w:pPr>
                      <w:r w:rsidRPr="004A631A">
                        <w:rPr>
                          <w:b/>
                          <w:bCs/>
                          <w:rPrChange w:id="100" w:author="CHANTHOU.VOEUN" w:date="2023-03-16T09:11:00Z">
                            <w:rPr/>
                          </w:rPrChange>
                        </w:rPr>
                        <w:t>Name           : Redline Lumina</w:t>
                      </w:r>
                    </w:p>
                    <w:p w:rsidR="00E85304" w:rsidRPr="004A631A" w:rsidRDefault="00E85304" w:rsidP="00E85304">
                      <w:pPr>
                        <w:jc w:val="both"/>
                        <w:rPr>
                          <w:b/>
                          <w:bCs/>
                          <w:rPrChange w:id="101" w:author="CHANTHOU.VOEUN" w:date="2023-03-16T09:11:00Z">
                            <w:rPr/>
                          </w:rPrChange>
                        </w:rPr>
                      </w:pPr>
                      <w:r w:rsidRPr="004A631A">
                        <w:rPr>
                          <w:b/>
                          <w:bCs/>
                          <w:rPrChange w:id="102" w:author="CHANTHOU.VOEUN" w:date="2023-03-16T09:11:00Z">
                            <w:rPr/>
                          </w:rPrChange>
                        </w:rPr>
                        <w:t>Size               :32G</w:t>
                      </w:r>
                    </w:p>
                    <w:p w:rsidR="00E85304" w:rsidRPr="004A631A" w:rsidRDefault="00E85304" w:rsidP="00E85304">
                      <w:pPr>
                        <w:jc w:val="both"/>
                        <w:rPr>
                          <w:ins w:id="103" w:author="CHANTHOU.VOEUN" w:date="2023-03-16T09:04:00Z"/>
                          <w:rFonts w:ascii="Arial" w:hAnsi="Arial" w:cs="Arial"/>
                          <w:b/>
                          <w:bCs/>
                          <w:color w:val="0F1111"/>
                          <w:shd w:val="clear" w:color="auto" w:fill="FFFFFF"/>
                          <w:rPrChange w:id="104" w:author="CHANTHOU.VOEUN" w:date="2023-03-16T09:11:00Z">
                            <w:rPr>
                              <w:ins w:id="105" w:author="CHANTHOU.VOEUN" w:date="2023-03-16T09:04:00Z"/>
                              <w:rFonts w:ascii="Arial" w:hAnsi="Arial" w:cs="Arial"/>
                              <w:color w:val="0F1111"/>
                              <w:sz w:val="21"/>
                              <w:szCs w:val="21"/>
                              <w:shd w:val="clear" w:color="auto" w:fill="FFFFFF"/>
                            </w:rPr>
                          </w:rPrChange>
                        </w:rPr>
                      </w:pPr>
                      <w:r w:rsidRPr="004A631A">
                        <w:rPr>
                          <w:b/>
                          <w:bCs/>
                          <w:rPrChange w:id="106" w:author="CHANTHOU.VOEUN" w:date="2023-03-16T09:11:00Z">
                            <w:rPr/>
                          </w:rPrChange>
                        </w:rPr>
                        <w:t>Ram type     :</w:t>
                      </w:r>
                      <w:r w:rsidRPr="004A631A">
                        <w:rPr>
                          <w:rFonts w:ascii="Arial" w:hAnsi="Arial" w:cs="Arial"/>
                          <w:b/>
                          <w:bCs/>
                          <w:color w:val="0F1111"/>
                          <w:shd w:val="clear" w:color="auto" w:fill="FFFFFF"/>
                          <w:rPrChange w:id="107" w:author="CHANTHOU.VOEUN" w:date="2023-03-16T09:11:00Z">
                            <w:rPr>
                              <w:rFonts w:ascii="Arial" w:hAnsi="Arial" w:cs="Arial"/>
                              <w:color w:val="0F1111"/>
                              <w:sz w:val="21"/>
                              <w:szCs w:val="21"/>
                              <w:shd w:val="clear" w:color="auto" w:fill="FFFFFF"/>
                            </w:rPr>
                          </w:rPrChange>
                        </w:rPr>
                        <w:t>SDRAM DDR4</w:t>
                      </w:r>
                    </w:p>
                    <w:p w:rsidR="004A631A" w:rsidRPr="004A631A" w:rsidRDefault="004A631A" w:rsidP="00E8530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F1111"/>
                          <w:shd w:val="clear" w:color="auto" w:fill="FFFFFF"/>
                          <w:rPrChange w:id="108" w:author="CHANTHOU.VOEUN" w:date="2023-03-16T09:11:00Z">
                            <w:rPr>
                              <w:rFonts w:ascii="Arial" w:hAnsi="Arial" w:cs="Arial"/>
                              <w:color w:val="0F1111"/>
                              <w:sz w:val="21"/>
                              <w:szCs w:val="21"/>
                              <w:shd w:val="clear" w:color="auto" w:fill="FFFFFF"/>
                            </w:rPr>
                          </w:rPrChange>
                        </w:rPr>
                      </w:pPr>
                      <w:ins w:id="109" w:author="CHANTHOU.VOEUN" w:date="2023-03-16T09:04:00Z">
                        <w:r w:rsidRPr="004A631A">
                          <w:rPr>
                            <w:rFonts w:ascii="Arial" w:hAnsi="Arial" w:cs="Arial"/>
                            <w:b/>
                            <w:bCs/>
                            <w:color w:val="0F1111"/>
                            <w:shd w:val="clear" w:color="auto" w:fill="FFFFFF"/>
                            <w:rPrChange w:id="110" w:author="CHANTHOU.VOEUN" w:date="2023-03-16T09:11:00Z">
                              <w:rPr>
                                <w:rFonts w:ascii="Arial" w:hAnsi="Arial" w:cs="Arial"/>
                                <w:color w:val="0F1111"/>
                                <w:sz w:val="21"/>
                                <w:szCs w:val="21"/>
                                <w:shd w:val="clear" w:color="auto" w:fill="FFFFFF"/>
                              </w:rPr>
                            </w:rPrChange>
                          </w:rPr>
                          <w:t>Pins            :288-pins</w:t>
                        </w:r>
                      </w:ins>
                    </w:p>
                    <w:p w:rsidR="00E85304" w:rsidRDefault="00E85304" w:rsidP="00E85304">
                      <w:pPr>
                        <w:jc w:val="both"/>
                      </w:pPr>
                      <w:r w:rsidRPr="004A631A">
                        <w:rPr>
                          <w:rFonts w:ascii="Arial" w:hAnsi="Arial" w:cs="Arial"/>
                          <w:b/>
                          <w:bCs/>
                          <w:color w:val="0F1111"/>
                          <w:shd w:val="clear" w:color="auto" w:fill="FFFFFF"/>
                          <w:rPrChange w:id="111" w:author="CHANTHOU.VOEUN" w:date="2023-03-16T09:11:00Z">
                            <w:rPr>
                              <w:rFonts w:ascii="Arial" w:hAnsi="Arial" w:cs="Arial"/>
                              <w:color w:val="0F1111"/>
                              <w:sz w:val="21"/>
                              <w:szCs w:val="21"/>
                              <w:shd w:val="clear" w:color="auto" w:fill="FFFFFF"/>
                            </w:rPr>
                          </w:rPrChange>
                        </w:rPr>
                        <w:t>Price           :$99USD</w:t>
                      </w:r>
                    </w:p>
                  </w:txbxContent>
                </v:textbox>
              </v:shape>
            </w:pict>
          </mc:Fallback>
        </mc:AlternateContent>
      </w:r>
    </w:p>
    <w:p w:rsidR="00722AB5" w:rsidRDefault="00722AB5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5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6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7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8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09" w:author="CHANTHOU.VOEUN" w:date="2023-03-15T19:08:00Z"/>
          <w:b/>
          <w:color w:val="000000"/>
          <w:sz w:val="28"/>
          <w:szCs w:val="28"/>
        </w:rPr>
      </w:pPr>
    </w:p>
    <w:p w:rsidR="00CF303D" w:rsidRDefault="00CF303D" w:rsidP="00722A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157DF" w:rsidRPr="00555F7B" w:rsidRDefault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rPrChange w:id="110" w:author="CHANTHOU.VOEUN" w:date="2023-03-16T09:24:00Z">
            <w:rPr/>
          </w:rPrChange>
        </w:rPr>
        <w:pPrChange w:id="111" w:author="CHANTHOU.VOEUN" w:date="2023-03-16T09:24:00Z">
          <w:pPr>
            <w:pStyle w:val="ListParagraph"/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360"/>
          </w:pPr>
        </w:pPrChange>
      </w:pPr>
      <w:ins w:id="112" w:author="CHANTHOU.VOEUN" w:date="2023-03-15T19:08:00Z">
        <w:r w:rsidRPr="00BD532B">
          <w:rPr>
            <w:noProof/>
          </w:rPr>
          <w:lastRenderedPageBreak/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>
                  <wp:simplePos x="0" y="0"/>
                  <wp:positionH relativeFrom="column">
                    <wp:posOffset>2590800</wp:posOffset>
                  </wp:positionH>
                  <wp:positionV relativeFrom="paragraph">
                    <wp:posOffset>6350</wp:posOffset>
                  </wp:positionV>
                  <wp:extent cx="2952750" cy="1676400"/>
                  <wp:effectExtent l="0" t="0" r="19050" b="19050"/>
                  <wp:wrapSquare wrapText="bothSides"/>
                  <wp:docPr id="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0" cy="167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303D" w:rsidRPr="004A631A" w:rsidRDefault="00CF303D" w:rsidP="00CF303D">
                              <w:pPr>
                                <w:rPr>
                                  <w:ins w:id="113" w:author="CHANTHOU.VOEUN" w:date="2023-03-15T19:08:00Z"/>
                                  <w:b/>
                                  <w:bCs/>
                                  <w:rPrChange w:id="114" w:author="CHANTHOU.VOEUN" w:date="2023-03-16T09:11:00Z">
                                    <w:rPr>
                                      <w:ins w:id="115" w:author="CHANTHOU.VOEUN" w:date="2023-03-15T19:08:00Z"/>
                                    </w:rPr>
                                  </w:rPrChange>
                                </w:rPr>
                              </w:pPr>
                              <w:ins w:id="116" w:author="CHANTHOU.VOEUN" w:date="2023-03-15T19:08:00Z">
                                <w:r w:rsidRPr="004A631A">
                                  <w:rPr>
                                    <w:b/>
                                    <w:bCs/>
                                    <w:rPrChange w:id="117" w:author="CHANTHOU.VOEUN" w:date="2023-03-16T09:11:00Z">
                                      <w:rPr/>
                                    </w:rPrChange>
                                  </w:rPr>
                                  <w:t>Name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18" w:author="CHANTHOU.VOEUN" w:date="2023-03-16T09:11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19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120" w:author="CHANTHOU.VOEUN" w:date="2023-03-15T19:10:00Z">
                                <w:r w:rsidRPr="004A631A">
                                  <w:rPr>
                                    <w:b/>
                                    <w:bCs/>
                                    <w:rPrChange w:id="121" w:author="CHANTHOU.VOEUN" w:date="2023-03-16T09:11:00Z">
                                      <w:rPr/>
                                    </w:rPrChange>
                                  </w:rPr>
                                  <w:t>Micron</w:t>
                                </w:r>
                              </w:ins>
                            </w:p>
                            <w:p w:rsidR="00CF303D" w:rsidRPr="004A631A" w:rsidRDefault="00CF303D" w:rsidP="00CF303D">
                              <w:pPr>
                                <w:rPr>
                                  <w:ins w:id="122" w:author="CHANTHOU.VOEUN" w:date="2023-03-15T19:08:00Z"/>
                                  <w:b/>
                                  <w:bCs/>
                                  <w:rPrChange w:id="123" w:author="CHANTHOU.VOEUN" w:date="2023-03-16T09:11:00Z">
                                    <w:rPr>
                                      <w:ins w:id="124" w:author="CHANTHOU.VOEUN" w:date="2023-03-15T19:08:00Z"/>
                                    </w:rPr>
                                  </w:rPrChange>
                                </w:rPr>
                              </w:pPr>
                              <w:ins w:id="125" w:author="CHANTHOU.VOEUN" w:date="2023-03-15T19:08:00Z">
                                <w:r w:rsidRPr="004A631A">
                                  <w:rPr>
                                    <w:b/>
                                    <w:bCs/>
                                    <w:rPrChange w:id="126" w:author="CHANTHOU.VOEUN" w:date="2023-03-16T09:11:00Z">
                                      <w:rPr/>
                                    </w:rPrChange>
                                  </w:rPr>
                                  <w:t xml:space="preserve">Size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27" w:author="CHANTHOU.VOEUN" w:date="2023-03-16T09:11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28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129" w:author="CHANTHOU.VOEUN" w:date="2023-03-15T19:10:00Z">
                                <w:r w:rsidRPr="004A631A">
                                  <w:rPr>
                                    <w:b/>
                                    <w:bCs/>
                                    <w:rPrChange w:id="130" w:author="CHANTHOU.VOEUN" w:date="2023-03-16T09:11:00Z">
                                      <w:rPr/>
                                    </w:rPrChange>
                                  </w:rPr>
                                  <w:t>4G</w:t>
                                </w:r>
                              </w:ins>
                            </w:p>
                            <w:p w:rsidR="00CF303D" w:rsidRPr="004A631A" w:rsidRDefault="00CF303D" w:rsidP="00CF303D">
                              <w:pPr>
                                <w:rPr>
                                  <w:ins w:id="131" w:author="CHANTHOU.VOEUN" w:date="2023-03-15T19:08:00Z"/>
                                  <w:b/>
                                  <w:bCs/>
                                  <w:rPrChange w:id="132" w:author="CHANTHOU.VOEUN" w:date="2023-03-16T09:11:00Z">
                                    <w:rPr>
                                      <w:ins w:id="133" w:author="CHANTHOU.VOEUN" w:date="2023-03-15T19:08:00Z"/>
                                    </w:rPr>
                                  </w:rPrChange>
                                </w:rPr>
                              </w:pPr>
                              <w:ins w:id="134" w:author="CHANTHOU.VOEUN" w:date="2023-03-15T19:08:00Z">
                                <w:r w:rsidRPr="004A631A">
                                  <w:rPr>
                                    <w:b/>
                                    <w:bCs/>
                                    <w:rPrChange w:id="135" w:author="CHANTHOU.VOEUN" w:date="2023-03-16T09:11:00Z">
                                      <w:rPr/>
                                    </w:rPrChange>
                                  </w:rPr>
                                  <w:t xml:space="preserve">RAM type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36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>: DDR4</w:t>
                                </w:r>
                              </w:ins>
                            </w:p>
                            <w:p w:rsidR="00CF303D" w:rsidRPr="004A631A" w:rsidRDefault="00CF303D" w:rsidP="00CF303D">
                              <w:pPr>
                                <w:rPr>
                                  <w:ins w:id="137" w:author="CHANTHOU.VOEUN" w:date="2023-03-15T19:08:00Z"/>
                                  <w:b/>
                                  <w:bCs/>
                                  <w:rPrChange w:id="138" w:author="CHANTHOU.VOEUN" w:date="2023-03-16T09:11:00Z">
                                    <w:rPr>
                                      <w:ins w:id="139" w:author="CHANTHOU.VOEUN" w:date="2023-03-15T19:08:00Z"/>
                                    </w:rPr>
                                  </w:rPrChange>
                                </w:rPr>
                              </w:pPr>
                              <w:ins w:id="140" w:author="CHANTHOU.VOEUN" w:date="2023-03-15T19:08:00Z">
                                <w:r w:rsidRPr="004A631A">
                                  <w:rPr>
                                    <w:b/>
                                    <w:bCs/>
                                    <w:rPrChange w:id="141" w:author="CHANTHOU.VOEUN" w:date="2023-03-16T09:11:00Z">
                                      <w:rPr/>
                                    </w:rPrChange>
                                  </w:rPr>
                                  <w:t xml:space="preserve">Pins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42" w:author="CHANTHOU.VOEUN" w:date="2023-03-16T09:11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43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144" w:author="CHANTHOU.VOEUN" w:date="2023-03-15T19:10:00Z">
                                <w:r w:rsidRPr="004A631A">
                                  <w:rPr>
                                    <w:b/>
                                    <w:bCs/>
                                    <w:rPrChange w:id="145" w:author="CHANTHOU.VOEUN" w:date="2023-03-16T09:11:00Z">
                                      <w:rPr/>
                                    </w:rPrChange>
                                  </w:rPr>
                                  <w:t>260-pin</w:t>
                                </w:r>
                              </w:ins>
                            </w:p>
                            <w:p w:rsidR="00BD532B" w:rsidRPr="004A631A" w:rsidRDefault="00CF303D" w:rsidP="00CF303D">
                              <w:pPr>
                                <w:rPr>
                                  <w:b/>
                                  <w:bCs/>
                                  <w:rPrChange w:id="146" w:author="CHANTHOU.VOEUN" w:date="2023-03-16T09:11:00Z">
                                    <w:rPr/>
                                  </w:rPrChange>
                                </w:rPr>
                              </w:pPr>
                              <w:ins w:id="147" w:author="CHANTHOU.VOEUN" w:date="2023-03-15T19:08:00Z">
                                <w:r w:rsidRPr="004A631A">
                                  <w:rPr>
                                    <w:b/>
                                    <w:bCs/>
                                    <w:rPrChange w:id="148" w:author="CHANTHOU.VOEUN" w:date="2023-03-16T09:11:00Z">
                                      <w:rPr/>
                                    </w:rPrChange>
                                  </w:rPr>
                                  <w:t xml:space="preserve">Price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49" w:author="CHANTHOU.VOEUN" w:date="2023-03-16T09:11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50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>: $</w:t>
                                </w:r>
                              </w:ins>
                              <w:ins w:id="151" w:author="CHANTHOU.VOEUN" w:date="2023-03-15T19:11:00Z">
                                <w:r w:rsidRPr="004A631A">
                                  <w:rPr>
                                    <w:b/>
                                    <w:bCs/>
                                    <w:rPrChange w:id="152" w:author="CHANTHOU.VOEUN" w:date="2023-03-16T09:11:00Z">
                                      <w:rPr/>
                                    </w:rPrChange>
                                  </w:rPr>
                                  <w:t>52.19USD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9" type="#_x0000_t202" style="position:absolute;margin-left:204pt;margin-top:.5pt;width:232.5pt;height:1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" strokecolor="white [3212]">
                  <v:textbox>
                    <w:txbxContent>
                      <w:p w:rsidR="00CF303D" w:rsidRPr="004A631A" w:rsidRDefault="00CF303D" w:rsidP="00CF303D">
                        <w:pPr>
                          <w:rPr>
                            <w:ins w:id="160" w:author="CHANTHOU.VOEUN" w:date="2023-03-15T19:08:00Z"/>
                            <w:b/>
                            <w:bCs/>
                            <w:rPrChange w:id="161" w:author="CHANTHOU.VOEUN" w:date="2023-03-16T09:11:00Z">
                              <w:rPr>
                                <w:ins w:id="162" w:author="CHANTHOU.VOEUN" w:date="2023-03-15T19:08:00Z"/>
                              </w:rPr>
                            </w:rPrChange>
                          </w:rPr>
                        </w:pPr>
                        <w:ins w:id="163" w:author="CHANTHOU.VOEUN" w:date="2023-03-15T19:08:00Z">
                          <w:r w:rsidRPr="004A631A">
                            <w:rPr>
                              <w:b/>
                              <w:bCs/>
                              <w:rPrChange w:id="164" w:author="CHANTHOU.VOEUN" w:date="2023-03-16T09:11:00Z">
                                <w:rPr/>
                              </w:rPrChange>
                            </w:rPr>
                            <w:t>Name</w:t>
                          </w:r>
                          <w:r w:rsidRPr="004A631A">
                            <w:rPr>
                              <w:b/>
                              <w:bCs/>
                              <w:rPrChange w:id="165" w:author="CHANTHOU.VOEUN" w:date="2023-03-16T09:11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166" w:author="CHANTHOU.VOEUN" w:date="2023-03-16T09:11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167" w:author="CHANTHOU.VOEUN" w:date="2023-03-15T19:10:00Z">
                          <w:r w:rsidRPr="004A631A">
                            <w:rPr>
                              <w:b/>
                              <w:bCs/>
                              <w:rPrChange w:id="168" w:author="CHANTHOU.VOEUN" w:date="2023-03-16T09:11:00Z">
                                <w:rPr/>
                              </w:rPrChange>
                            </w:rPr>
                            <w:t>Micron</w:t>
                          </w:r>
                        </w:ins>
                      </w:p>
                      <w:p w:rsidR="00CF303D" w:rsidRPr="004A631A" w:rsidRDefault="00CF303D" w:rsidP="00CF303D">
                        <w:pPr>
                          <w:rPr>
                            <w:ins w:id="169" w:author="CHANTHOU.VOEUN" w:date="2023-03-15T19:08:00Z"/>
                            <w:b/>
                            <w:bCs/>
                            <w:rPrChange w:id="170" w:author="CHANTHOU.VOEUN" w:date="2023-03-16T09:11:00Z">
                              <w:rPr>
                                <w:ins w:id="171" w:author="CHANTHOU.VOEUN" w:date="2023-03-15T19:08:00Z"/>
                              </w:rPr>
                            </w:rPrChange>
                          </w:rPr>
                        </w:pPr>
                        <w:ins w:id="172" w:author="CHANTHOU.VOEUN" w:date="2023-03-15T19:08:00Z">
                          <w:r w:rsidRPr="004A631A">
                            <w:rPr>
                              <w:b/>
                              <w:bCs/>
                              <w:rPrChange w:id="173" w:author="CHANTHOU.VOEUN" w:date="2023-03-16T09:11:00Z">
                                <w:rPr/>
                              </w:rPrChange>
                            </w:rPr>
                            <w:t xml:space="preserve">Size </w:t>
                          </w:r>
                          <w:r w:rsidRPr="004A631A">
                            <w:rPr>
                              <w:b/>
                              <w:bCs/>
                              <w:rPrChange w:id="174" w:author="CHANTHOU.VOEUN" w:date="2023-03-16T09:11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175" w:author="CHANTHOU.VOEUN" w:date="2023-03-16T09:11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176" w:author="CHANTHOU.VOEUN" w:date="2023-03-15T19:10:00Z">
                          <w:r w:rsidRPr="004A631A">
                            <w:rPr>
                              <w:b/>
                              <w:bCs/>
                              <w:rPrChange w:id="177" w:author="CHANTHOU.VOEUN" w:date="2023-03-16T09:11:00Z">
                                <w:rPr/>
                              </w:rPrChange>
                            </w:rPr>
                            <w:t>4G</w:t>
                          </w:r>
                        </w:ins>
                      </w:p>
                      <w:p w:rsidR="00CF303D" w:rsidRPr="004A631A" w:rsidRDefault="00CF303D" w:rsidP="00CF303D">
                        <w:pPr>
                          <w:rPr>
                            <w:ins w:id="178" w:author="CHANTHOU.VOEUN" w:date="2023-03-15T19:08:00Z"/>
                            <w:b/>
                            <w:bCs/>
                            <w:rPrChange w:id="179" w:author="CHANTHOU.VOEUN" w:date="2023-03-16T09:11:00Z">
                              <w:rPr>
                                <w:ins w:id="180" w:author="CHANTHOU.VOEUN" w:date="2023-03-15T19:08:00Z"/>
                              </w:rPr>
                            </w:rPrChange>
                          </w:rPr>
                        </w:pPr>
                        <w:ins w:id="181" w:author="CHANTHOU.VOEUN" w:date="2023-03-15T19:08:00Z">
                          <w:r w:rsidRPr="004A631A">
                            <w:rPr>
                              <w:b/>
                              <w:bCs/>
                              <w:rPrChange w:id="182" w:author="CHANTHOU.VOEUN" w:date="2023-03-16T09:11:00Z">
                                <w:rPr/>
                              </w:rPrChange>
                            </w:rPr>
                            <w:t xml:space="preserve">RAM type </w:t>
                          </w:r>
                          <w:r w:rsidRPr="004A631A">
                            <w:rPr>
                              <w:b/>
                              <w:bCs/>
                              <w:rPrChange w:id="183" w:author="CHANTHOU.VOEUN" w:date="2023-03-16T09:11:00Z">
                                <w:rPr/>
                              </w:rPrChange>
                            </w:rPr>
                            <w:tab/>
                            <w:t>: DDR4</w:t>
                          </w:r>
                        </w:ins>
                      </w:p>
                      <w:p w:rsidR="00CF303D" w:rsidRPr="004A631A" w:rsidRDefault="00CF303D" w:rsidP="00CF303D">
                        <w:pPr>
                          <w:rPr>
                            <w:ins w:id="184" w:author="CHANTHOU.VOEUN" w:date="2023-03-15T19:08:00Z"/>
                            <w:b/>
                            <w:bCs/>
                            <w:rPrChange w:id="185" w:author="CHANTHOU.VOEUN" w:date="2023-03-16T09:11:00Z">
                              <w:rPr>
                                <w:ins w:id="186" w:author="CHANTHOU.VOEUN" w:date="2023-03-15T19:08:00Z"/>
                              </w:rPr>
                            </w:rPrChange>
                          </w:rPr>
                        </w:pPr>
                        <w:ins w:id="187" w:author="CHANTHOU.VOEUN" w:date="2023-03-15T19:08:00Z">
                          <w:r w:rsidRPr="004A631A">
                            <w:rPr>
                              <w:b/>
                              <w:bCs/>
                              <w:rPrChange w:id="188" w:author="CHANTHOU.VOEUN" w:date="2023-03-16T09:11:00Z">
                                <w:rPr/>
                              </w:rPrChange>
                            </w:rPr>
                            <w:t xml:space="preserve">Pins </w:t>
                          </w:r>
                          <w:r w:rsidRPr="004A631A">
                            <w:rPr>
                              <w:b/>
                              <w:bCs/>
                              <w:rPrChange w:id="189" w:author="CHANTHOU.VOEUN" w:date="2023-03-16T09:11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190" w:author="CHANTHOU.VOEUN" w:date="2023-03-16T09:11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191" w:author="CHANTHOU.VOEUN" w:date="2023-03-15T19:10:00Z">
                          <w:r w:rsidRPr="004A631A">
                            <w:rPr>
                              <w:b/>
                              <w:bCs/>
                              <w:rPrChange w:id="192" w:author="CHANTHOU.VOEUN" w:date="2023-03-16T09:11:00Z">
                                <w:rPr/>
                              </w:rPrChange>
                            </w:rPr>
                            <w:t>260-pin</w:t>
                          </w:r>
                        </w:ins>
                      </w:p>
                      <w:p w:rsidR="00BD532B" w:rsidRPr="004A631A" w:rsidRDefault="00CF303D" w:rsidP="00CF303D">
                        <w:pPr>
                          <w:rPr>
                            <w:b/>
                            <w:bCs/>
                            <w:rPrChange w:id="193" w:author="CHANTHOU.VOEUN" w:date="2023-03-16T09:11:00Z">
                              <w:rPr/>
                            </w:rPrChange>
                          </w:rPr>
                        </w:pPr>
                        <w:ins w:id="194" w:author="CHANTHOU.VOEUN" w:date="2023-03-15T19:08:00Z">
                          <w:r w:rsidRPr="004A631A">
                            <w:rPr>
                              <w:b/>
                              <w:bCs/>
                              <w:rPrChange w:id="195" w:author="CHANTHOU.VOEUN" w:date="2023-03-16T09:11:00Z">
                                <w:rPr/>
                              </w:rPrChange>
                            </w:rPr>
                            <w:t xml:space="preserve">Price </w:t>
                          </w:r>
                          <w:r w:rsidRPr="004A631A">
                            <w:rPr>
                              <w:b/>
                              <w:bCs/>
                              <w:rPrChange w:id="196" w:author="CHANTHOU.VOEUN" w:date="2023-03-16T09:11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197" w:author="CHANTHOU.VOEUN" w:date="2023-03-16T09:11:00Z">
                                <w:rPr/>
                              </w:rPrChange>
                            </w:rPr>
                            <w:tab/>
                            <w:t>: $</w:t>
                          </w:r>
                        </w:ins>
                        <w:ins w:id="198" w:author="CHANTHOU.VOEUN" w:date="2023-03-15T19:11:00Z">
                          <w:r w:rsidRPr="004A631A">
                            <w:rPr>
                              <w:b/>
                              <w:bCs/>
                              <w:rPrChange w:id="199" w:author="CHANTHOU.VOEUN" w:date="2023-03-16T09:11:00Z">
                                <w:rPr/>
                              </w:rPrChange>
                            </w:rPr>
                            <w:t>52.19USD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53" w:author="CHANTHOU.VOEUN" w:date="2023-03-16T09:24:00Z">
        <w:r w:rsidR="00555F7B">
          <w:rPr>
            <w:b/>
            <w:color w:val="000000"/>
            <w:sz w:val="28"/>
            <w:szCs w:val="28"/>
          </w:rPr>
          <w:t>4</w:t>
        </w:r>
      </w:ins>
      <w:ins w:id="154" w:author="CHANTHOU.VOEUN" w:date="2023-03-16T09:23:00Z">
        <w:r w:rsidR="00555F7B" w:rsidRPr="00555F7B">
          <w:rPr>
            <w:b/>
            <w:color w:val="000000"/>
            <w:sz w:val="28"/>
            <w:szCs w:val="28"/>
            <w:rPrChange w:id="155" w:author="CHANTHOU.VOEUN" w:date="2023-03-16T09:24:00Z">
              <w:rPr/>
            </w:rPrChange>
          </w:rPr>
          <w:t xml:space="preserve">.   </w:t>
        </w:r>
      </w:ins>
      <w:r w:rsidR="0040426E" w:rsidRPr="00555F7B">
        <w:rPr>
          <w:b/>
          <w:color w:val="000000"/>
          <w:sz w:val="28"/>
          <w:szCs w:val="28"/>
          <w:rPrChange w:id="156" w:author="CHANTHOU.VOEUN" w:date="2023-03-16T09:24:00Z">
            <w:rPr/>
          </w:rPrChange>
        </w:rPr>
        <w:t>Micron:</w:t>
      </w:r>
    </w:p>
    <w:p w:rsidR="00E85304" w:rsidRDefault="00BD532B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701800" cy="958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5304" w:rsidRDefault="00E85304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85304" w:rsidRPr="00E85304" w:rsidRDefault="00E85304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E85304" w:rsidRDefault="00E85304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57" w:author="CHANTHOU.VOEUN" w:date="2023-03-16T09:33:00Z"/>
          <w:b/>
          <w:color w:val="000000"/>
          <w:sz w:val="28"/>
          <w:szCs w:val="28"/>
        </w:rPr>
      </w:pPr>
    </w:p>
    <w:p w:rsidR="000B7AEF" w:rsidRDefault="000B7AEF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58" w:author="CHANTHOU.VOEUN" w:date="2023-03-16T09:33:00Z"/>
          <w:b/>
          <w:color w:val="000000"/>
          <w:sz w:val="28"/>
          <w:szCs w:val="28"/>
        </w:rPr>
      </w:pPr>
    </w:p>
    <w:p w:rsidR="000B7AEF" w:rsidRDefault="000B7AEF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59" w:author="CHANTHOU.VOEUN" w:date="2023-03-16T09:34:00Z"/>
          <w:b/>
          <w:color w:val="000000"/>
          <w:sz w:val="28"/>
          <w:szCs w:val="28"/>
        </w:rPr>
      </w:pPr>
    </w:p>
    <w:p w:rsidR="000B7AEF" w:rsidRDefault="000B7AEF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60" w:author="CHANTHOU.VOEUN" w:date="2023-03-16T09:34:00Z"/>
          <w:b/>
          <w:color w:val="000000"/>
          <w:sz w:val="28"/>
          <w:szCs w:val="28"/>
        </w:rPr>
      </w:pPr>
    </w:p>
    <w:p w:rsidR="000B7AEF" w:rsidRDefault="000B7AEF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61" w:author="CHANTHOU.VOEUN" w:date="2023-03-16T09:34:00Z"/>
          <w:b/>
          <w:color w:val="000000"/>
          <w:sz w:val="28"/>
          <w:szCs w:val="28"/>
        </w:rPr>
      </w:pPr>
    </w:p>
    <w:p w:rsidR="000B7AEF" w:rsidRPr="00E85304" w:rsidRDefault="000B7AEF" w:rsidP="00E853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F303D" w:rsidRDefault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162" w:author="CHANTHOU.VOEUN" w:date="2023-03-15T19:11:00Z"/>
          <w:b/>
          <w:color w:val="000000"/>
          <w:sz w:val="28"/>
          <w:szCs w:val="28"/>
        </w:rPr>
        <w:pPrChange w:id="163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164" w:author="CHANTHOU.VOEUN" w:date="2023-03-15T19:14:00Z">
        <w:r w:rsidRPr="00CF303D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5408" behindDoc="1" locked="0" layoutInCell="1" allowOverlap="1">
                  <wp:simplePos x="0" y="0"/>
                  <wp:positionH relativeFrom="column">
                    <wp:posOffset>2635250</wp:posOffset>
                  </wp:positionH>
                  <wp:positionV relativeFrom="paragraph">
                    <wp:posOffset>66040</wp:posOffset>
                  </wp:positionV>
                  <wp:extent cx="2819400" cy="1612900"/>
                  <wp:effectExtent l="0" t="0" r="19050" b="25400"/>
                  <wp:wrapNone/>
                  <wp:docPr id="9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19400" cy="161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303D" w:rsidRPr="004A631A" w:rsidRDefault="00CF303D" w:rsidP="00CF303D">
                              <w:pPr>
                                <w:rPr>
                                  <w:ins w:id="165" w:author="CHANTHOU.VOEUN" w:date="2023-03-15T19:15:00Z"/>
                                  <w:b/>
                                  <w:bCs/>
                                  <w:rPrChange w:id="166" w:author="CHANTHOU.VOEUN" w:date="2023-03-16T09:11:00Z">
                                    <w:rPr>
                                      <w:ins w:id="167" w:author="CHANTHOU.VOEUN" w:date="2023-03-15T19:15:00Z"/>
                                    </w:rPr>
                                  </w:rPrChange>
                                </w:rPr>
                              </w:pPr>
                              <w:ins w:id="168" w:author="CHANTHOU.VOEUN" w:date="2023-03-15T19:15:00Z">
                                <w:r w:rsidRPr="004A631A">
                                  <w:rPr>
                                    <w:b/>
                                    <w:bCs/>
                                    <w:rPrChange w:id="169" w:author="CHANTHOU.VOEUN" w:date="2023-03-16T09:11:00Z">
                                      <w:rPr/>
                                    </w:rPrChange>
                                  </w:rPr>
                                  <w:t>Name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70" w:author="CHANTHOU.VOEUN" w:date="2023-03-16T09:11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71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>: Kingston Server Premier</w:t>
                                </w:r>
                              </w:ins>
                            </w:p>
                            <w:p w:rsidR="00CF303D" w:rsidRPr="004A631A" w:rsidRDefault="00CF303D" w:rsidP="00CF303D">
                              <w:pPr>
                                <w:rPr>
                                  <w:ins w:id="172" w:author="CHANTHOU.VOEUN" w:date="2023-03-15T19:15:00Z"/>
                                  <w:b/>
                                  <w:bCs/>
                                  <w:rPrChange w:id="173" w:author="CHANTHOU.VOEUN" w:date="2023-03-16T09:11:00Z">
                                    <w:rPr>
                                      <w:ins w:id="174" w:author="CHANTHOU.VOEUN" w:date="2023-03-15T19:15:00Z"/>
                                    </w:rPr>
                                  </w:rPrChange>
                                </w:rPr>
                              </w:pPr>
                              <w:ins w:id="175" w:author="CHANTHOU.VOEUN" w:date="2023-03-15T19:15:00Z">
                                <w:r w:rsidRPr="004A631A">
                                  <w:rPr>
                                    <w:b/>
                                    <w:bCs/>
                                    <w:rPrChange w:id="176" w:author="CHANTHOU.VOEUN" w:date="2023-03-16T09:11:00Z">
                                      <w:rPr/>
                                    </w:rPrChange>
                                  </w:rPr>
                                  <w:t xml:space="preserve">Size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77" w:author="CHANTHOU.VOEUN" w:date="2023-03-16T09:11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78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>: 32</w:t>
                                </w:r>
                              </w:ins>
                              <w:ins w:id="179" w:author="CHANTHOU.VOEUN" w:date="2023-03-15T19:16:00Z">
                                <w:r w:rsidRPr="004A631A">
                                  <w:rPr>
                                    <w:b/>
                                    <w:bCs/>
                                    <w:rPrChange w:id="180" w:author="CHANTHOU.VOEUN" w:date="2023-03-16T09:11:00Z">
                                      <w:rPr/>
                                    </w:rPrChange>
                                  </w:rPr>
                                  <w:t>G</w:t>
                                </w:r>
                              </w:ins>
                            </w:p>
                            <w:p w:rsidR="00CF303D" w:rsidRPr="004A631A" w:rsidRDefault="00CF303D" w:rsidP="00CF303D">
                              <w:pPr>
                                <w:rPr>
                                  <w:ins w:id="181" w:author="CHANTHOU.VOEUN" w:date="2023-03-15T19:15:00Z"/>
                                  <w:b/>
                                  <w:bCs/>
                                  <w:rPrChange w:id="182" w:author="CHANTHOU.VOEUN" w:date="2023-03-16T09:11:00Z">
                                    <w:rPr>
                                      <w:ins w:id="183" w:author="CHANTHOU.VOEUN" w:date="2023-03-15T19:15:00Z"/>
                                    </w:rPr>
                                  </w:rPrChange>
                                </w:rPr>
                              </w:pPr>
                              <w:ins w:id="184" w:author="CHANTHOU.VOEUN" w:date="2023-03-15T19:15:00Z">
                                <w:r w:rsidRPr="004A631A">
                                  <w:rPr>
                                    <w:b/>
                                    <w:bCs/>
                                    <w:rPrChange w:id="185" w:author="CHANTHOU.VOEUN" w:date="2023-03-16T09:11:00Z">
                                      <w:rPr/>
                                    </w:rPrChange>
                                  </w:rPr>
                                  <w:t xml:space="preserve">RAM type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86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>: DDR4</w:t>
                                </w:r>
                              </w:ins>
                            </w:p>
                            <w:p w:rsidR="00CF303D" w:rsidRPr="004A631A" w:rsidRDefault="00CF303D" w:rsidP="00CF303D">
                              <w:pPr>
                                <w:rPr>
                                  <w:ins w:id="187" w:author="CHANTHOU.VOEUN" w:date="2023-03-15T19:15:00Z"/>
                                  <w:b/>
                                  <w:bCs/>
                                  <w:rPrChange w:id="188" w:author="CHANTHOU.VOEUN" w:date="2023-03-16T09:11:00Z">
                                    <w:rPr>
                                      <w:ins w:id="189" w:author="CHANTHOU.VOEUN" w:date="2023-03-15T19:15:00Z"/>
                                    </w:rPr>
                                  </w:rPrChange>
                                </w:rPr>
                              </w:pPr>
                              <w:ins w:id="190" w:author="CHANTHOU.VOEUN" w:date="2023-03-15T19:15:00Z">
                                <w:r w:rsidRPr="004A631A">
                                  <w:rPr>
                                    <w:b/>
                                    <w:bCs/>
                                    <w:rPrChange w:id="191" w:author="CHANTHOU.VOEUN" w:date="2023-03-16T09:11:00Z">
                                      <w:rPr/>
                                    </w:rPrChange>
                                  </w:rPr>
                                  <w:t xml:space="preserve">Pins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92" w:author="CHANTHOU.VOEUN" w:date="2023-03-16T09:11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93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194" w:author="CHANTHOU.VOEUN" w:date="2023-03-16T09:05:00Z">
                                <w:r w:rsidR="004A631A" w:rsidRPr="004A631A">
                                  <w:rPr>
                                    <w:b/>
                                    <w:bCs/>
                                    <w:rPrChange w:id="195" w:author="CHANTHOU.VOEUN" w:date="2023-03-16T09:11:00Z">
                                      <w:rPr/>
                                    </w:rPrChange>
                                  </w:rPr>
                                  <w:t>288-pins</w:t>
                                </w:r>
                              </w:ins>
                            </w:p>
                            <w:p w:rsidR="00CF303D" w:rsidRPr="004A631A" w:rsidRDefault="00CF303D" w:rsidP="00CF303D">
                              <w:pPr>
                                <w:rPr>
                                  <w:b/>
                                  <w:bCs/>
                                  <w:rPrChange w:id="196" w:author="CHANTHOU.VOEUN" w:date="2023-03-16T09:11:00Z">
                                    <w:rPr/>
                                  </w:rPrChange>
                                </w:rPr>
                              </w:pPr>
                              <w:ins w:id="197" w:author="CHANTHOU.VOEUN" w:date="2023-03-15T19:15:00Z">
                                <w:r w:rsidRPr="004A631A">
                                  <w:rPr>
                                    <w:b/>
                                    <w:bCs/>
                                    <w:rPrChange w:id="198" w:author="CHANTHOU.VOEUN" w:date="2023-03-16T09:11:00Z">
                                      <w:rPr/>
                                    </w:rPrChange>
                                  </w:rPr>
                                  <w:t xml:space="preserve">Price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199" w:author="CHANTHOU.VOEUN" w:date="2023-03-16T09:11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00" w:author="CHANTHOU.VOEUN" w:date="2023-03-16T09:11:00Z">
                                      <w:rPr/>
                                    </w:rPrChange>
                                  </w:rPr>
                                  <w:tab/>
                                  <w:t>: $</w:t>
                                </w:r>
                              </w:ins>
                              <w:ins w:id="201" w:author="CHANTHOU.VOEUN" w:date="2023-03-15T19:16:00Z">
                                <w:r w:rsidRPr="004A631A">
                                  <w:rPr>
                                    <w:b/>
                                    <w:bCs/>
                                    <w:rPrChange w:id="202" w:author="CHANTHOU.VOEUN" w:date="2023-03-16T09:11:00Z">
                                      <w:rPr/>
                                    </w:rPrChange>
                                  </w:rPr>
                                  <w:t>106USD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0" type="#_x0000_t202" style="position:absolute;margin-left:207.5pt;margin-top:5.2pt;width:222pt;height:1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" strokecolor="white [3212]">
                  <v:textbox>
                    <w:txbxContent>
                      <w:p w:rsidR="00CF303D" w:rsidRPr="004A631A" w:rsidRDefault="00CF303D" w:rsidP="00CF303D">
                        <w:pPr>
                          <w:rPr>
                            <w:ins w:id="250" w:author="CHANTHOU.VOEUN" w:date="2023-03-15T19:15:00Z"/>
                            <w:b/>
                            <w:bCs/>
                            <w:rPrChange w:id="251" w:author="CHANTHOU.VOEUN" w:date="2023-03-16T09:11:00Z">
                              <w:rPr>
                                <w:ins w:id="252" w:author="CHANTHOU.VOEUN" w:date="2023-03-15T19:15:00Z"/>
                              </w:rPr>
                            </w:rPrChange>
                          </w:rPr>
                        </w:pPr>
                        <w:ins w:id="253" w:author="CHANTHOU.VOEUN" w:date="2023-03-15T19:15:00Z">
                          <w:r w:rsidRPr="004A631A">
                            <w:rPr>
                              <w:b/>
                              <w:bCs/>
                              <w:rPrChange w:id="254" w:author="CHANTHOU.VOEUN" w:date="2023-03-16T09:11:00Z">
                                <w:rPr/>
                              </w:rPrChange>
                            </w:rPr>
                            <w:t>Name</w:t>
                          </w:r>
                          <w:r w:rsidRPr="004A631A">
                            <w:rPr>
                              <w:b/>
                              <w:bCs/>
                              <w:rPrChange w:id="255" w:author="CHANTHOU.VOEUN" w:date="2023-03-16T09:11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256" w:author="CHANTHOU.VOEUN" w:date="2023-03-16T09:11:00Z">
                                <w:rPr/>
                              </w:rPrChange>
                            </w:rPr>
                            <w:tab/>
                            <w:t>: Kingston Server Premier</w:t>
                          </w:r>
                        </w:ins>
                      </w:p>
                      <w:p w:rsidR="00CF303D" w:rsidRPr="004A631A" w:rsidRDefault="00CF303D" w:rsidP="00CF303D">
                        <w:pPr>
                          <w:rPr>
                            <w:ins w:id="257" w:author="CHANTHOU.VOEUN" w:date="2023-03-15T19:15:00Z"/>
                            <w:b/>
                            <w:bCs/>
                            <w:rPrChange w:id="258" w:author="CHANTHOU.VOEUN" w:date="2023-03-16T09:11:00Z">
                              <w:rPr>
                                <w:ins w:id="259" w:author="CHANTHOU.VOEUN" w:date="2023-03-15T19:15:00Z"/>
                              </w:rPr>
                            </w:rPrChange>
                          </w:rPr>
                        </w:pPr>
                        <w:ins w:id="260" w:author="CHANTHOU.VOEUN" w:date="2023-03-15T19:15:00Z">
                          <w:r w:rsidRPr="004A631A">
                            <w:rPr>
                              <w:b/>
                              <w:bCs/>
                              <w:rPrChange w:id="261" w:author="CHANTHOU.VOEUN" w:date="2023-03-16T09:11:00Z">
                                <w:rPr/>
                              </w:rPrChange>
                            </w:rPr>
                            <w:t xml:space="preserve">Size </w:t>
                          </w:r>
                          <w:r w:rsidRPr="004A631A">
                            <w:rPr>
                              <w:b/>
                              <w:bCs/>
                              <w:rPrChange w:id="262" w:author="CHANTHOU.VOEUN" w:date="2023-03-16T09:11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263" w:author="CHANTHOU.VOEUN" w:date="2023-03-16T09:11:00Z">
                                <w:rPr/>
                              </w:rPrChange>
                            </w:rPr>
                            <w:tab/>
                            <w:t>: 32</w:t>
                          </w:r>
                        </w:ins>
                        <w:ins w:id="264" w:author="CHANTHOU.VOEUN" w:date="2023-03-15T19:16:00Z">
                          <w:r w:rsidRPr="004A631A">
                            <w:rPr>
                              <w:b/>
                              <w:bCs/>
                              <w:rPrChange w:id="265" w:author="CHANTHOU.VOEUN" w:date="2023-03-16T09:11:00Z">
                                <w:rPr/>
                              </w:rPrChange>
                            </w:rPr>
                            <w:t>G</w:t>
                          </w:r>
                        </w:ins>
                      </w:p>
                      <w:p w:rsidR="00CF303D" w:rsidRPr="004A631A" w:rsidRDefault="00CF303D" w:rsidP="00CF303D">
                        <w:pPr>
                          <w:rPr>
                            <w:ins w:id="266" w:author="CHANTHOU.VOEUN" w:date="2023-03-15T19:15:00Z"/>
                            <w:b/>
                            <w:bCs/>
                            <w:rPrChange w:id="267" w:author="CHANTHOU.VOEUN" w:date="2023-03-16T09:11:00Z">
                              <w:rPr>
                                <w:ins w:id="268" w:author="CHANTHOU.VOEUN" w:date="2023-03-15T19:15:00Z"/>
                              </w:rPr>
                            </w:rPrChange>
                          </w:rPr>
                        </w:pPr>
                        <w:ins w:id="269" w:author="CHANTHOU.VOEUN" w:date="2023-03-15T19:15:00Z">
                          <w:r w:rsidRPr="004A631A">
                            <w:rPr>
                              <w:b/>
                              <w:bCs/>
                              <w:rPrChange w:id="270" w:author="CHANTHOU.VOEUN" w:date="2023-03-16T09:11:00Z">
                                <w:rPr/>
                              </w:rPrChange>
                            </w:rPr>
                            <w:t xml:space="preserve">RAM type </w:t>
                          </w:r>
                          <w:r w:rsidRPr="004A631A">
                            <w:rPr>
                              <w:b/>
                              <w:bCs/>
                              <w:rPrChange w:id="271" w:author="CHANTHOU.VOEUN" w:date="2023-03-16T09:11:00Z">
                                <w:rPr/>
                              </w:rPrChange>
                            </w:rPr>
                            <w:tab/>
                            <w:t>: DDR4</w:t>
                          </w:r>
                        </w:ins>
                      </w:p>
                      <w:p w:rsidR="00CF303D" w:rsidRPr="004A631A" w:rsidRDefault="00CF303D" w:rsidP="00CF303D">
                        <w:pPr>
                          <w:rPr>
                            <w:ins w:id="272" w:author="CHANTHOU.VOEUN" w:date="2023-03-15T19:15:00Z"/>
                            <w:b/>
                            <w:bCs/>
                            <w:rPrChange w:id="273" w:author="CHANTHOU.VOEUN" w:date="2023-03-16T09:11:00Z">
                              <w:rPr>
                                <w:ins w:id="274" w:author="CHANTHOU.VOEUN" w:date="2023-03-15T19:15:00Z"/>
                              </w:rPr>
                            </w:rPrChange>
                          </w:rPr>
                        </w:pPr>
                        <w:ins w:id="275" w:author="CHANTHOU.VOEUN" w:date="2023-03-15T19:15:00Z">
                          <w:r w:rsidRPr="004A631A">
                            <w:rPr>
                              <w:b/>
                              <w:bCs/>
                              <w:rPrChange w:id="276" w:author="CHANTHOU.VOEUN" w:date="2023-03-16T09:11:00Z">
                                <w:rPr/>
                              </w:rPrChange>
                            </w:rPr>
                            <w:t xml:space="preserve">Pins </w:t>
                          </w:r>
                          <w:r w:rsidRPr="004A631A">
                            <w:rPr>
                              <w:b/>
                              <w:bCs/>
                              <w:rPrChange w:id="277" w:author="CHANTHOU.VOEUN" w:date="2023-03-16T09:11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278" w:author="CHANTHOU.VOEUN" w:date="2023-03-16T09:11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279" w:author="CHANTHOU.VOEUN" w:date="2023-03-16T09:05:00Z">
                          <w:r w:rsidR="004A631A" w:rsidRPr="004A631A">
                            <w:rPr>
                              <w:b/>
                              <w:bCs/>
                              <w:rPrChange w:id="280" w:author="CHANTHOU.VOEUN" w:date="2023-03-16T09:11:00Z">
                                <w:rPr/>
                              </w:rPrChange>
                            </w:rPr>
                            <w:t>288-pins</w:t>
                          </w:r>
                        </w:ins>
                      </w:p>
                      <w:p w:rsidR="00CF303D" w:rsidRPr="004A631A" w:rsidRDefault="00CF303D" w:rsidP="00CF303D">
                        <w:pPr>
                          <w:rPr>
                            <w:b/>
                            <w:bCs/>
                            <w:rPrChange w:id="281" w:author="CHANTHOU.VOEUN" w:date="2023-03-16T09:11:00Z">
                              <w:rPr/>
                            </w:rPrChange>
                          </w:rPr>
                        </w:pPr>
                        <w:ins w:id="282" w:author="CHANTHOU.VOEUN" w:date="2023-03-15T19:15:00Z">
                          <w:r w:rsidRPr="004A631A">
                            <w:rPr>
                              <w:b/>
                              <w:bCs/>
                              <w:rPrChange w:id="283" w:author="CHANTHOU.VOEUN" w:date="2023-03-16T09:11:00Z">
                                <w:rPr/>
                              </w:rPrChange>
                            </w:rPr>
                            <w:t xml:space="preserve">Price </w:t>
                          </w:r>
                          <w:r w:rsidRPr="004A631A">
                            <w:rPr>
                              <w:b/>
                              <w:bCs/>
                              <w:rPrChange w:id="284" w:author="CHANTHOU.VOEUN" w:date="2023-03-16T09:11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285" w:author="CHANTHOU.VOEUN" w:date="2023-03-16T09:11:00Z">
                                <w:rPr/>
                              </w:rPrChange>
                            </w:rPr>
                            <w:tab/>
                            <w:t>: $</w:t>
                          </w:r>
                        </w:ins>
                        <w:ins w:id="286" w:author="CHANTHOU.VOEUN" w:date="2023-03-15T19:16:00Z">
                          <w:r w:rsidRPr="004A631A">
                            <w:rPr>
                              <w:b/>
                              <w:bCs/>
                              <w:rPrChange w:id="287" w:author="CHANTHOU.VOEUN" w:date="2023-03-16T09:11:00Z">
                                <w:rPr/>
                              </w:rPrChange>
                            </w:rPr>
                            <w:t>106USD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03" w:author="CHANTHOU.VOEUN" w:date="2023-03-16T09:24:00Z">
        <w:r w:rsidR="00555F7B">
          <w:rPr>
            <w:b/>
            <w:color w:val="000000"/>
            <w:sz w:val="28"/>
            <w:szCs w:val="28"/>
          </w:rPr>
          <w:t>5</w:t>
        </w:r>
        <w:r w:rsidR="00555F7B" w:rsidRPr="00555F7B">
          <w:rPr>
            <w:b/>
            <w:color w:val="000000"/>
            <w:sz w:val="28"/>
            <w:szCs w:val="28"/>
            <w:rPrChange w:id="204" w:author="CHANTHOU.VOEUN" w:date="2023-03-16T09:24:00Z">
              <w:rPr/>
            </w:rPrChange>
          </w:rPr>
          <w:t xml:space="preserve">.  </w:t>
        </w:r>
      </w:ins>
      <w:r w:rsidR="0040426E" w:rsidRPr="00555F7B">
        <w:rPr>
          <w:b/>
          <w:color w:val="000000"/>
          <w:sz w:val="28"/>
          <w:szCs w:val="28"/>
          <w:rPrChange w:id="205" w:author="CHANTHOU.VOEUN" w:date="2023-03-16T09:24:00Z">
            <w:rPr/>
          </w:rPrChange>
        </w:rPr>
        <w:t>Kingston:</w:t>
      </w:r>
    </w:p>
    <w:p w:rsidR="00CF303D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06" w:author="CHANTHOU.VOEUN" w:date="2023-03-15T19:11:00Z"/>
          <w:b/>
          <w:color w:val="000000"/>
          <w:sz w:val="28"/>
          <w:szCs w:val="28"/>
        </w:rPr>
        <w:pPrChange w:id="207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208" w:author="CHANTHOU.VOEUN" w:date="2023-03-15T19:14:00Z">
        <w:r w:rsidRPr="00CF303D">
          <w:rPr>
            <w:b/>
            <w:noProof/>
            <w:color w:val="000000"/>
            <w:sz w:val="28"/>
            <w:szCs w:val="28"/>
          </w:rPr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margin">
                <wp:posOffset>107950</wp:posOffset>
              </wp:positionH>
              <wp:positionV relativeFrom="paragraph">
                <wp:posOffset>125095</wp:posOffset>
              </wp:positionV>
              <wp:extent cx="2248959" cy="539750"/>
              <wp:effectExtent l="0" t="0" r="0" b="0"/>
              <wp:wrapNone/>
              <wp:docPr id="8" name="Picture 8" descr="https://m.media-amazon.com/images/I/710sWDmSKwL._AC_SL1500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m.media-amazon.com/images/I/710sWDmSKwL._AC_SL1500_.jp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2248959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CF303D" w:rsidRDefault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09" w:author="CHANTHOU.VOEUN" w:date="2023-03-15T19:11:00Z"/>
          <w:b/>
          <w:color w:val="000000"/>
          <w:sz w:val="28"/>
          <w:szCs w:val="28"/>
        </w:rPr>
        <w:pPrChange w:id="210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11" w:author="CHANTHOU.VOEUN" w:date="2023-03-16T09:31:00Z"/>
          <w:b/>
          <w:color w:val="000000"/>
          <w:sz w:val="28"/>
          <w:szCs w:val="28"/>
        </w:rPr>
        <w:pPrChange w:id="212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13" w:author="CHANTHOU.VOEUN" w:date="2023-03-16T09:31:00Z"/>
          <w:b/>
          <w:color w:val="000000"/>
          <w:sz w:val="28"/>
          <w:szCs w:val="28"/>
        </w:rPr>
        <w:pPrChange w:id="214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15" w:author="CHANTHOU.VOEUN" w:date="2023-03-16T09:32:00Z"/>
          <w:b/>
          <w:color w:val="000000"/>
          <w:sz w:val="28"/>
          <w:szCs w:val="28"/>
        </w:rPr>
        <w:pPrChange w:id="216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17" w:author="CHANTHOU.VOEUN" w:date="2023-03-16T09:31:00Z"/>
          <w:b/>
          <w:color w:val="000000"/>
          <w:sz w:val="28"/>
          <w:szCs w:val="28"/>
        </w:rPr>
        <w:pPrChange w:id="218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19" w:author="CHANTHOU.VOEUN" w:date="2023-03-16T09:31:00Z"/>
          <w:b/>
          <w:color w:val="000000"/>
          <w:sz w:val="28"/>
          <w:szCs w:val="28"/>
        </w:rPr>
        <w:pPrChange w:id="220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21" w:author="CHANTHOU.VOEUN" w:date="2023-03-16T09:31:00Z"/>
          <w:b/>
          <w:color w:val="000000"/>
          <w:sz w:val="28"/>
          <w:szCs w:val="28"/>
        </w:rPr>
        <w:pPrChange w:id="222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  <w:pPrChange w:id="223" w:author="CHANTHOU.VOEUN" w:date="2023-03-15T19:1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24" w:author="CHANTHOU.VOEUN" w:date="2023-03-15T19:16:00Z"/>
          <w:b/>
          <w:color w:val="000000"/>
          <w:sz w:val="28"/>
          <w:szCs w:val="28"/>
        </w:rPr>
        <w:pPrChange w:id="225" w:author="CHANTHOU.VOEUN" w:date="2023-03-16T09:31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226" w:author="CHANTHOU.VOEUN" w:date="2023-03-16T09:24:00Z">
        <w:r>
          <w:rPr>
            <w:b/>
            <w:color w:val="000000"/>
            <w:sz w:val="28"/>
            <w:szCs w:val="28"/>
          </w:rPr>
          <w:t>6</w:t>
        </w:r>
        <w:r w:rsidRPr="00555F7B">
          <w:rPr>
            <w:b/>
            <w:color w:val="000000"/>
            <w:sz w:val="28"/>
            <w:szCs w:val="28"/>
            <w:rPrChange w:id="227" w:author="CHANTHOU.VOEUN" w:date="2023-03-16T09:24:00Z">
              <w:rPr/>
            </w:rPrChange>
          </w:rPr>
          <w:t xml:space="preserve">.  </w:t>
        </w:r>
      </w:ins>
      <w:r w:rsidR="0040426E" w:rsidRPr="00555F7B">
        <w:rPr>
          <w:b/>
          <w:color w:val="000000"/>
          <w:sz w:val="28"/>
          <w:szCs w:val="28"/>
          <w:rPrChange w:id="228" w:author="CHANTHOU.VOEUN" w:date="2023-03-16T09:24:00Z">
            <w:rPr/>
          </w:rPrChange>
        </w:rPr>
        <w:t>XTremeDDR:</w:t>
      </w:r>
      <w:ins w:id="229" w:author="CHANTHOU.VOEUN" w:date="2023-03-15T19:21:00Z">
        <w:r w:rsidR="00BA0F8A" w:rsidRPr="00BA0F8A">
          <w:rPr>
            <w:b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67456" behindDoc="0" locked="0" layoutInCell="1" allowOverlap="1">
                  <wp:simplePos x="0" y="0"/>
                  <wp:positionH relativeFrom="column">
                    <wp:posOffset>2641600</wp:posOffset>
                  </wp:positionH>
                  <wp:positionV relativeFrom="paragraph">
                    <wp:posOffset>78105</wp:posOffset>
                  </wp:positionV>
                  <wp:extent cx="3041650" cy="1574800"/>
                  <wp:effectExtent l="0" t="0" r="25400" b="25400"/>
                  <wp:wrapSquare wrapText="bothSides"/>
                  <wp:docPr id="1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1650" cy="157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0F8A" w:rsidRPr="004A631A" w:rsidRDefault="00BA0F8A" w:rsidP="00BA0F8A">
                              <w:pPr>
                                <w:rPr>
                                  <w:ins w:id="230" w:author="CHANTHOU.VOEUN" w:date="2023-03-15T19:21:00Z"/>
                                  <w:b/>
                                  <w:bCs/>
                                  <w:rPrChange w:id="231" w:author="CHANTHOU.VOEUN" w:date="2023-03-16T09:12:00Z">
                                    <w:rPr>
                                      <w:ins w:id="232" w:author="CHANTHOU.VOEUN" w:date="2023-03-15T19:21:00Z"/>
                                    </w:rPr>
                                  </w:rPrChange>
                                </w:rPr>
                              </w:pPr>
                              <w:ins w:id="233" w:author="CHANTHOU.VOEUN" w:date="2023-03-15T19:21:00Z">
                                <w:r w:rsidRPr="004A631A">
                                  <w:rPr>
                                    <w:b/>
                                    <w:bCs/>
                                    <w:rPrChange w:id="234" w:author="CHANTHOU.VOEUN" w:date="2023-03-16T09:12:00Z">
                                      <w:rPr/>
                                    </w:rPrChange>
                                  </w:rPr>
                                  <w:t>Name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35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36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237" w:author="CHANTHOU.VOEUN" w:date="2023-03-15T19:22:00Z">
                                <w:r w:rsidRPr="004A631A">
                                  <w:rPr>
                                    <w:b/>
                                    <w:bCs/>
                                  </w:rPr>
                                  <w:t>T-Force XTREEM ARGB</w:t>
                                </w:r>
                              </w:ins>
                            </w:p>
                            <w:p w:rsidR="00BA0F8A" w:rsidRPr="004A631A" w:rsidRDefault="00BA0F8A" w:rsidP="00BA0F8A">
                              <w:pPr>
                                <w:rPr>
                                  <w:ins w:id="238" w:author="CHANTHOU.VOEUN" w:date="2023-03-15T19:21:00Z"/>
                                  <w:b/>
                                  <w:bCs/>
                                  <w:rPrChange w:id="239" w:author="CHANTHOU.VOEUN" w:date="2023-03-16T09:12:00Z">
                                    <w:rPr>
                                      <w:ins w:id="240" w:author="CHANTHOU.VOEUN" w:date="2023-03-15T19:21:00Z"/>
                                    </w:rPr>
                                  </w:rPrChange>
                                </w:rPr>
                              </w:pPr>
                              <w:ins w:id="241" w:author="CHANTHOU.VOEUN" w:date="2023-03-15T19:21:00Z">
                                <w:r w:rsidRPr="004A631A">
                                  <w:rPr>
                                    <w:b/>
                                    <w:bCs/>
                                    <w:rPrChange w:id="242" w:author="CHANTHOU.VOEUN" w:date="2023-03-16T09:12:00Z">
                                      <w:rPr/>
                                    </w:rPrChange>
                                  </w:rPr>
                                  <w:t xml:space="preserve">Size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43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44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245" w:author="CHANTHOU.VOEUN" w:date="2023-03-15T19:22:00Z">
                                <w:r w:rsidRPr="004A631A">
                                  <w:rPr>
                                    <w:b/>
                                    <w:bCs/>
                                    <w:rPrChange w:id="246" w:author="CHANTHOU.VOEUN" w:date="2023-03-16T09:12:00Z">
                                      <w:rPr/>
                                    </w:rPrChange>
                                  </w:rPr>
                                  <w:t>32G</w:t>
                                </w:r>
                              </w:ins>
                            </w:p>
                            <w:p w:rsidR="00BA0F8A" w:rsidRPr="004A631A" w:rsidRDefault="00BA0F8A" w:rsidP="00BA0F8A">
                              <w:pPr>
                                <w:rPr>
                                  <w:ins w:id="247" w:author="CHANTHOU.VOEUN" w:date="2023-03-15T19:21:00Z"/>
                                  <w:b/>
                                  <w:bCs/>
                                  <w:rPrChange w:id="248" w:author="CHANTHOU.VOEUN" w:date="2023-03-16T09:12:00Z">
                                    <w:rPr>
                                      <w:ins w:id="249" w:author="CHANTHOU.VOEUN" w:date="2023-03-15T19:21:00Z"/>
                                    </w:rPr>
                                  </w:rPrChange>
                                </w:rPr>
                              </w:pPr>
                              <w:ins w:id="250" w:author="CHANTHOU.VOEUN" w:date="2023-03-15T19:21:00Z">
                                <w:r w:rsidRPr="004A631A">
                                  <w:rPr>
                                    <w:b/>
                                    <w:bCs/>
                                    <w:rPrChange w:id="251" w:author="CHANTHOU.VOEUN" w:date="2023-03-16T09:12:00Z">
                                      <w:rPr/>
                                    </w:rPrChange>
                                  </w:rPr>
                                  <w:t xml:space="preserve">RAM type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52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DDR4</w:t>
                                </w:r>
                              </w:ins>
                            </w:p>
                            <w:p w:rsidR="00BA0F8A" w:rsidRPr="004A631A" w:rsidRDefault="00BA0F8A" w:rsidP="00BA0F8A">
                              <w:pPr>
                                <w:rPr>
                                  <w:ins w:id="253" w:author="CHANTHOU.VOEUN" w:date="2023-03-15T19:21:00Z"/>
                                  <w:b/>
                                  <w:bCs/>
                                  <w:rPrChange w:id="254" w:author="CHANTHOU.VOEUN" w:date="2023-03-16T09:12:00Z">
                                    <w:rPr>
                                      <w:ins w:id="255" w:author="CHANTHOU.VOEUN" w:date="2023-03-15T19:21:00Z"/>
                                    </w:rPr>
                                  </w:rPrChange>
                                </w:rPr>
                              </w:pPr>
                              <w:ins w:id="256" w:author="CHANTHOU.VOEUN" w:date="2023-03-15T19:21:00Z">
                                <w:r w:rsidRPr="004A631A">
                                  <w:rPr>
                                    <w:b/>
                                    <w:bCs/>
                                    <w:rPrChange w:id="257" w:author="CHANTHOU.VOEUN" w:date="2023-03-16T09:12:00Z">
                                      <w:rPr/>
                                    </w:rPrChange>
                                  </w:rPr>
                                  <w:t xml:space="preserve">Pins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58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59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260" w:author="CHANTHOU.VOEUN" w:date="2023-03-15T19:22:00Z">
                                <w:r w:rsidRPr="004A631A">
                                  <w:rPr>
                                    <w:b/>
                                    <w:bCs/>
                                    <w:rPrChange w:id="261" w:author="CHANTHOU.VOEUN" w:date="2023-03-16T09:12:00Z">
                                      <w:rPr/>
                                    </w:rPrChange>
                                  </w:rPr>
                                  <w:t>288pin</w:t>
                                </w:r>
                              </w:ins>
                            </w:p>
                            <w:p w:rsidR="00BA0F8A" w:rsidRPr="004A631A" w:rsidRDefault="00BA0F8A" w:rsidP="00BA0F8A">
                              <w:pPr>
                                <w:rPr>
                                  <w:ins w:id="262" w:author="CHANTHOU.VOEUN" w:date="2023-03-15T19:21:00Z"/>
                                  <w:b/>
                                  <w:bCs/>
                                  <w:rPrChange w:id="263" w:author="CHANTHOU.VOEUN" w:date="2023-03-16T09:12:00Z">
                                    <w:rPr>
                                      <w:ins w:id="264" w:author="CHANTHOU.VOEUN" w:date="2023-03-15T19:21:00Z"/>
                                    </w:rPr>
                                  </w:rPrChange>
                                </w:rPr>
                              </w:pPr>
                              <w:ins w:id="265" w:author="CHANTHOU.VOEUN" w:date="2023-03-15T19:21:00Z">
                                <w:r w:rsidRPr="004A631A">
                                  <w:rPr>
                                    <w:b/>
                                    <w:bCs/>
                                    <w:rPrChange w:id="266" w:author="CHANTHOU.VOEUN" w:date="2023-03-16T09:12:00Z">
                                      <w:rPr/>
                                    </w:rPrChange>
                                  </w:rPr>
                                  <w:t xml:space="preserve">Price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67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68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$119USD</w:t>
                                </w:r>
                              </w:ins>
                            </w:p>
                            <w:p w:rsidR="00BA0F8A" w:rsidRDefault="00BA0F8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1" type="#_x0000_t202" style="position:absolute;left:0;text-align:left;margin-left:208pt;margin-top:6.15pt;width:239.5pt;height:1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" strokecolor="white [3212]">
                  <v:textbox>
                    <w:txbxContent>
                      <w:p w:rsidR="00BA0F8A" w:rsidRPr="004A631A" w:rsidRDefault="00BA0F8A" w:rsidP="00BA0F8A">
                        <w:pPr>
                          <w:rPr>
                            <w:ins w:id="355" w:author="CHANTHOU.VOEUN" w:date="2023-03-15T19:21:00Z"/>
                            <w:b/>
                            <w:bCs/>
                            <w:rPrChange w:id="356" w:author="CHANTHOU.VOEUN" w:date="2023-03-16T09:12:00Z">
                              <w:rPr>
                                <w:ins w:id="357" w:author="CHANTHOU.VOEUN" w:date="2023-03-15T19:21:00Z"/>
                              </w:rPr>
                            </w:rPrChange>
                          </w:rPr>
                        </w:pPr>
                        <w:ins w:id="358" w:author="CHANTHOU.VOEUN" w:date="2023-03-15T19:21:00Z">
                          <w:r w:rsidRPr="004A631A">
                            <w:rPr>
                              <w:b/>
                              <w:bCs/>
                              <w:rPrChange w:id="359" w:author="CHANTHOU.VOEUN" w:date="2023-03-16T09:12:00Z">
                                <w:rPr/>
                              </w:rPrChange>
                            </w:rPr>
                            <w:t>Name</w:t>
                          </w:r>
                          <w:r w:rsidRPr="004A631A">
                            <w:rPr>
                              <w:b/>
                              <w:bCs/>
                              <w:rPrChange w:id="360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361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362" w:author="CHANTHOU.VOEUN" w:date="2023-03-15T19:22:00Z">
                          <w:r w:rsidRPr="004A631A">
                            <w:rPr>
                              <w:b/>
                              <w:bCs/>
                              <w:rPrChange w:id="363" w:author="CHANTHOU.VOEUN" w:date="2023-03-16T09:12:00Z">
                                <w:rPr>
                                  <w:b/>
                                  <w:bCs/>
                                </w:rPr>
                              </w:rPrChange>
                            </w:rPr>
                            <w:t>T-Force XTREEM ARGB</w:t>
                          </w:r>
                        </w:ins>
                      </w:p>
                      <w:p w:rsidR="00BA0F8A" w:rsidRPr="004A631A" w:rsidRDefault="00BA0F8A" w:rsidP="00BA0F8A">
                        <w:pPr>
                          <w:rPr>
                            <w:ins w:id="364" w:author="CHANTHOU.VOEUN" w:date="2023-03-15T19:21:00Z"/>
                            <w:b/>
                            <w:bCs/>
                            <w:rPrChange w:id="365" w:author="CHANTHOU.VOEUN" w:date="2023-03-16T09:12:00Z">
                              <w:rPr>
                                <w:ins w:id="366" w:author="CHANTHOU.VOEUN" w:date="2023-03-15T19:21:00Z"/>
                              </w:rPr>
                            </w:rPrChange>
                          </w:rPr>
                        </w:pPr>
                        <w:ins w:id="367" w:author="CHANTHOU.VOEUN" w:date="2023-03-15T19:21:00Z">
                          <w:r w:rsidRPr="004A631A">
                            <w:rPr>
                              <w:b/>
                              <w:bCs/>
                              <w:rPrChange w:id="368" w:author="CHANTHOU.VOEUN" w:date="2023-03-16T09:12:00Z">
                                <w:rPr/>
                              </w:rPrChange>
                            </w:rPr>
                            <w:t xml:space="preserve">Size </w:t>
                          </w:r>
                          <w:r w:rsidRPr="004A631A">
                            <w:rPr>
                              <w:b/>
                              <w:bCs/>
                              <w:rPrChange w:id="369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370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371" w:author="CHANTHOU.VOEUN" w:date="2023-03-15T19:22:00Z">
                          <w:r w:rsidRPr="004A631A">
                            <w:rPr>
                              <w:b/>
                              <w:bCs/>
                              <w:rPrChange w:id="372" w:author="CHANTHOU.VOEUN" w:date="2023-03-16T09:12:00Z">
                                <w:rPr/>
                              </w:rPrChange>
                            </w:rPr>
                            <w:t>32G</w:t>
                          </w:r>
                        </w:ins>
                      </w:p>
                      <w:p w:rsidR="00BA0F8A" w:rsidRPr="004A631A" w:rsidRDefault="00BA0F8A" w:rsidP="00BA0F8A">
                        <w:pPr>
                          <w:rPr>
                            <w:ins w:id="373" w:author="CHANTHOU.VOEUN" w:date="2023-03-15T19:21:00Z"/>
                            <w:b/>
                            <w:bCs/>
                            <w:rPrChange w:id="374" w:author="CHANTHOU.VOEUN" w:date="2023-03-16T09:12:00Z">
                              <w:rPr>
                                <w:ins w:id="375" w:author="CHANTHOU.VOEUN" w:date="2023-03-15T19:21:00Z"/>
                              </w:rPr>
                            </w:rPrChange>
                          </w:rPr>
                        </w:pPr>
                        <w:ins w:id="376" w:author="CHANTHOU.VOEUN" w:date="2023-03-15T19:21:00Z">
                          <w:r w:rsidRPr="004A631A">
                            <w:rPr>
                              <w:b/>
                              <w:bCs/>
                              <w:rPrChange w:id="377" w:author="CHANTHOU.VOEUN" w:date="2023-03-16T09:12:00Z">
                                <w:rPr/>
                              </w:rPrChange>
                            </w:rPr>
                            <w:t xml:space="preserve">RAM type </w:t>
                          </w:r>
                          <w:r w:rsidRPr="004A631A">
                            <w:rPr>
                              <w:b/>
                              <w:bCs/>
                              <w:rPrChange w:id="378" w:author="CHANTHOU.VOEUN" w:date="2023-03-16T09:12:00Z">
                                <w:rPr/>
                              </w:rPrChange>
                            </w:rPr>
                            <w:tab/>
                            <w:t>: DDR4</w:t>
                          </w:r>
                        </w:ins>
                      </w:p>
                      <w:p w:rsidR="00BA0F8A" w:rsidRPr="004A631A" w:rsidRDefault="00BA0F8A" w:rsidP="00BA0F8A">
                        <w:pPr>
                          <w:rPr>
                            <w:ins w:id="379" w:author="CHANTHOU.VOEUN" w:date="2023-03-15T19:21:00Z"/>
                            <w:b/>
                            <w:bCs/>
                            <w:rPrChange w:id="380" w:author="CHANTHOU.VOEUN" w:date="2023-03-16T09:12:00Z">
                              <w:rPr>
                                <w:ins w:id="381" w:author="CHANTHOU.VOEUN" w:date="2023-03-15T19:21:00Z"/>
                              </w:rPr>
                            </w:rPrChange>
                          </w:rPr>
                        </w:pPr>
                        <w:ins w:id="382" w:author="CHANTHOU.VOEUN" w:date="2023-03-15T19:21:00Z">
                          <w:r w:rsidRPr="004A631A">
                            <w:rPr>
                              <w:b/>
                              <w:bCs/>
                              <w:rPrChange w:id="383" w:author="CHANTHOU.VOEUN" w:date="2023-03-16T09:12:00Z">
                                <w:rPr/>
                              </w:rPrChange>
                            </w:rPr>
                            <w:t xml:space="preserve">Pins </w:t>
                          </w:r>
                          <w:r w:rsidRPr="004A631A">
                            <w:rPr>
                              <w:b/>
                              <w:bCs/>
                              <w:rPrChange w:id="384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385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386" w:author="CHANTHOU.VOEUN" w:date="2023-03-15T19:22:00Z">
                          <w:r w:rsidRPr="004A631A">
                            <w:rPr>
                              <w:b/>
                              <w:bCs/>
                              <w:rPrChange w:id="387" w:author="CHANTHOU.VOEUN" w:date="2023-03-16T09:12:00Z">
                                <w:rPr/>
                              </w:rPrChange>
                            </w:rPr>
                            <w:t>288pin</w:t>
                          </w:r>
                        </w:ins>
                      </w:p>
                      <w:p w:rsidR="00BA0F8A" w:rsidRPr="004A631A" w:rsidRDefault="00BA0F8A" w:rsidP="00BA0F8A">
                        <w:pPr>
                          <w:rPr>
                            <w:ins w:id="388" w:author="CHANTHOU.VOEUN" w:date="2023-03-15T19:21:00Z"/>
                            <w:b/>
                            <w:bCs/>
                            <w:rPrChange w:id="389" w:author="CHANTHOU.VOEUN" w:date="2023-03-16T09:12:00Z">
                              <w:rPr>
                                <w:ins w:id="390" w:author="CHANTHOU.VOEUN" w:date="2023-03-15T19:21:00Z"/>
                              </w:rPr>
                            </w:rPrChange>
                          </w:rPr>
                        </w:pPr>
                        <w:ins w:id="391" w:author="CHANTHOU.VOEUN" w:date="2023-03-15T19:21:00Z">
                          <w:r w:rsidRPr="004A631A">
                            <w:rPr>
                              <w:b/>
                              <w:bCs/>
                              <w:rPrChange w:id="392" w:author="CHANTHOU.VOEUN" w:date="2023-03-16T09:12:00Z">
                                <w:rPr/>
                              </w:rPrChange>
                            </w:rPr>
                            <w:t xml:space="preserve">Price </w:t>
                          </w:r>
                          <w:r w:rsidRPr="004A631A">
                            <w:rPr>
                              <w:b/>
                              <w:bCs/>
                              <w:rPrChange w:id="393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394" w:author="CHANTHOU.VOEUN" w:date="2023-03-16T09:12:00Z">
                                <w:rPr/>
                              </w:rPrChange>
                            </w:rPr>
                            <w:tab/>
                            <w:t>: $119USD</w:t>
                          </w:r>
                        </w:ins>
                      </w:p>
                      <w:p w:rsidR="00BA0F8A" w:rsidRDefault="00BA0F8A"/>
                    </w:txbxContent>
                  </v:textbox>
                  <w10:wrap type="square"/>
                </v:shape>
              </w:pict>
            </mc:Fallback>
          </mc:AlternateContent>
        </w:r>
      </w:ins>
    </w:p>
    <w:p w:rsidR="00CF303D" w:rsidRDefault="00BA0F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69" w:author="CHANTHOU.VOEUN" w:date="2023-03-15T19:16:00Z"/>
          <w:b/>
          <w:color w:val="000000"/>
          <w:sz w:val="28"/>
          <w:szCs w:val="28"/>
        </w:rPr>
        <w:pPrChange w:id="270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271" w:author="CHANTHOU.VOEUN" w:date="2023-03-15T19:20:00Z">
        <w:r w:rsidRPr="00BA0F8A">
          <w:rPr>
            <w:b/>
            <w:noProof/>
            <w:color w:val="000000"/>
            <w:sz w:val="28"/>
            <w:szCs w:val="28"/>
          </w:rPr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column">
                <wp:posOffset>107950</wp:posOffset>
              </wp:positionH>
              <wp:positionV relativeFrom="paragraph">
                <wp:posOffset>97790</wp:posOffset>
              </wp:positionV>
              <wp:extent cx="1543050" cy="1157288"/>
              <wp:effectExtent l="0" t="0" r="0" b="5080"/>
              <wp:wrapNone/>
              <wp:docPr id="10" name="Picture 10" descr="https://c1.neweggimages.com/ProductImageCompressAll1280/20-331-652-V0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c1.neweggimages.com/ProductImageCompressAll1280/20-331-652-V06.jpg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3050" cy="11572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CF303D" w:rsidRDefault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72" w:author="CHANTHOU.VOEUN" w:date="2023-03-15T19:16:00Z"/>
          <w:b/>
          <w:color w:val="000000"/>
          <w:sz w:val="28"/>
          <w:szCs w:val="28"/>
        </w:rPr>
        <w:pPrChange w:id="273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RDefault="00CF3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74" w:author="CHANTHOU.VOEUN" w:date="2023-03-15T19:16:00Z"/>
          <w:b/>
          <w:color w:val="000000"/>
          <w:sz w:val="28"/>
          <w:szCs w:val="28"/>
        </w:rPr>
        <w:pPrChange w:id="275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76" w:author="CHANTHOU.VOEUN" w:date="2023-03-16T09:31:00Z"/>
          <w:b/>
          <w:color w:val="000000"/>
          <w:sz w:val="28"/>
          <w:szCs w:val="28"/>
        </w:rPr>
        <w:pPrChange w:id="277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78" w:author="CHANTHOU.VOEUN" w:date="2023-03-16T09:31:00Z"/>
          <w:b/>
          <w:color w:val="000000"/>
          <w:sz w:val="28"/>
          <w:szCs w:val="28"/>
        </w:rPr>
        <w:pPrChange w:id="279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80" w:author="CHANTHOU.VOEUN" w:date="2023-03-16T09:31:00Z"/>
          <w:b/>
          <w:color w:val="000000"/>
          <w:sz w:val="28"/>
          <w:szCs w:val="28"/>
        </w:rPr>
        <w:pPrChange w:id="281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82" w:author="CHANTHOU.VOEUN" w:date="2023-03-16T09:31:00Z"/>
          <w:b/>
          <w:color w:val="000000"/>
          <w:sz w:val="28"/>
          <w:szCs w:val="28"/>
        </w:rPr>
        <w:pPrChange w:id="283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84" w:author="CHANTHOU.VOEUN" w:date="2023-03-16T09:31:00Z"/>
          <w:b/>
          <w:color w:val="000000"/>
          <w:sz w:val="28"/>
          <w:szCs w:val="28"/>
        </w:rPr>
        <w:pPrChange w:id="285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86" w:author="CHANTHOU.VOEUN" w:date="2023-03-16T09:31:00Z"/>
          <w:b/>
          <w:color w:val="000000"/>
          <w:sz w:val="28"/>
          <w:szCs w:val="28"/>
        </w:rPr>
        <w:pPrChange w:id="287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288" w:author="CHANTHOU.VOEUN" w:date="2023-03-16T09:31:00Z"/>
          <w:b/>
          <w:color w:val="000000"/>
          <w:sz w:val="28"/>
          <w:szCs w:val="28"/>
        </w:rPr>
        <w:pPrChange w:id="289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CF303D" w:rsidDel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del w:id="290" w:author="CHANTHOU.VOEUN" w:date="2023-03-16T09:28:00Z"/>
          <w:b/>
          <w:color w:val="000000"/>
          <w:sz w:val="28"/>
          <w:szCs w:val="28"/>
        </w:rPr>
        <w:pPrChange w:id="291" w:author="CHANTHOU.VOEUN" w:date="2023-03-15T19:1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292" w:author="CHANTHOU.VOEUN" w:date="2023-03-15T19:31:00Z">
        <w:r w:rsidRPr="00340911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9504" behindDoc="1" locked="0" layoutInCell="1" allowOverlap="1">
                  <wp:simplePos x="0" y="0"/>
                  <wp:positionH relativeFrom="column">
                    <wp:posOffset>2514600</wp:posOffset>
                  </wp:positionH>
                  <wp:positionV relativeFrom="paragraph">
                    <wp:posOffset>69850</wp:posOffset>
                  </wp:positionV>
                  <wp:extent cx="3181350" cy="1790700"/>
                  <wp:effectExtent l="0" t="0" r="19050" b="19050"/>
                  <wp:wrapNone/>
                  <wp:docPr id="1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81350" cy="1790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911" w:rsidRPr="004A631A" w:rsidRDefault="00340911" w:rsidP="00340911">
                              <w:pPr>
                                <w:rPr>
                                  <w:ins w:id="293" w:author="CHANTHOU.VOEUN" w:date="2023-03-15T19:31:00Z"/>
                                  <w:b/>
                                  <w:bCs/>
                                </w:rPr>
                              </w:pPr>
                              <w:ins w:id="294" w:author="CHANTHOU.VOEUN" w:date="2023-03-15T19:31:00Z">
                                <w:r w:rsidRPr="004A631A">
                                  <w:rPr>
                                    <w:b/>
                                    <w:bCs/>
                                    <w:rPrChange w:id="295" w:author="CHANTHOU.VOEUN" w:date="2023-03-16T09:12:00Z">
                                      <w:rPr/>
                                    </w:rPrChange>
                                  </w:rPr>
                                  <w:t>Name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96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297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298" w:author="CHANTHOU.VOEUN" w:date="2023-03-15T19:32:00Z">
                                <w:r w:rsidRPr="004A631A">
                                  <w:rPr>
                                    <w:b/>
                                    <w:bCs/>
                                  </w:rPr>
                                  <w:t>OCZ Platinum Nvidia 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299" w:author="CHANTHOU.VOEUN" w:date="2023-03-15T19:31:00Z"/>
                                  <w:b/>
                                  <w:bCs/>
                                  <w:rPrChange w:id="300" w:author="CHANTHOU.VOEUN" w:date="2023-03-16T09:12:00Z">
                                    <w:rPr>
                                      <w:ins w:id="301" w:author="CHANTHOU.VOEUN" w:date="2023-03-15T19:31:00Z"/>
                                    </w:rPr>
                                  </w:rPrChange>
                                </w:rPr>
                              </w:pPr>
                              <w:ins w:id="302" w:author="CHANTHOU.VOEUN" w:date="2023-03-15T19:31:00Z">
                                <w:r w:rsidRPr="004A631A">
                                  <w:rPr>
                                    <w:b/>
                                    <w:bCs/>
                                    <w:rPrChange w:id="303" w:author="CHANTHOU.VOEUN" w:date="2023-03-16T09:12:00Z">
                                      <w:rPr/>
                                    </w:rPrChange>
                                  </w:rPr>
                                  <w:t xml:space="preserve">Size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04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05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306" w:author="CHANTHOU.VOEUN" w:date="2023-03-15T19:32:00Z">
                                <w:r w:rsidRPr="004A631A">
                                  <w:rPr>
                                    <w:b/>
                                    <w:bCs/>
                                    <w:rPrChange w:id="307" w:author="CHANTHOU.VOEUN" w:date="2023-03-16T09:12:00Z">
                                      <w:rPr/>
                                    </w:rPrChange>
                                  </w:rPr>
                                  <w:t>2G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308" w:author="CHANTHOU.VOEUN" w:date="2023-03-15T19:31:00Z"/>
                                  <w:b/>
                                  <w:bCs/>
                                  <w:rPrChange w:id="309" w:author="CHANTHOU.VOEUN" w:date="2023-03-16T09:12:00Z">
                                    <w:rPr>
                                      <w:ins w:id="310" w:author="CHANTHOU.VOEUN" w:date="2023-03-15T19:31:00Z"/>
                                    </w:rPr>
                                  </w:rPrChange>
                                </w:rPr>
                              </w:pPr>
                              <w:ins w:id="311" w:author="CHANTHOU.VOEUN" w:date="2023-03-15T19:31:00Z">
                                <w:r w:rsidRPr="004A631A">
                                  <w:rPr>
                                    <w:b/>
                                    <w:bCs/>
                                    <w:rPrChange w:id="312" w:author="CHANTHOU.VOEUN" w:date="2023-03-16T09:12:00Z">
                                      <w:rPr/>
                                    </w:rPrChange>
                                  </w:rPr>
                                  <w:t xml:space="preserve">RAM type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13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DDR2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314" w:author="CHANTHOU.VOEUN" w:date="2023-03-15T19:31:00Z"/>
                                  <w:b/>
                                  <w:bCs/>
                                  <w:rPrChange w:id="315" w:author="CHANTHOU.VOEUN" w:date="2023-03-16T09:12:00Z">
                                    <w:rPr>
                                      <w:ins w:id="316" w:author="CHANTHOU.VOEUN" w:date="2023-03-15T19:31:00Z"/>
                                    </w:rPr>
                                  </w:rPrChange>
                                </w:rPr>
                              </w:pPr>
                              <w:ins w:id="317" w:author="CHANTHOU.VOEUN" w:date="2023-03-15T19:31:00Z">
                                <w:r w:rsidRPr="004A631A">
                                  <w:rPr>
                                    <w:b/>
                                    <w:bCs/>
                                    <w:rPrChange w:id="318" w:author="CHANTHOU.VOEUN" w:date="2023-03-16T09:12:00Z">
                                      <w:rPr/>
                                    </w:rPrChange>
                                  </w:rPr>
                                  <w:t xml:space="preserve">Pins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19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20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321" w:author="CHANTHOU.VOEUN" w:date="2023-03-16T09:08:00Z">
                                <w:r w:rsidR="004A631A" w:rsidRPr="004A631A">
                                  <w:rPr>
                                    <w:b/>
                                    <w:bCs/>
                                    <w:rPrChange w:id="322" w:author="CHANTHOU.VOEUN" w:date="2023-03-16T09:12:00Z">
                                      <w:rPr/>
                                    </w:rPrChange>
                                  </w:rPr>
                                  <w:t>200-pins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323" w:author="CHANTHOU.VOEUN" w:date="2023-03-15T19:31:00Z"/>
                                  <w:b/>
                                  <w:bCs/>
                                  <w:rPrChange w:id="324" w:author="CHANTHOU.VOEUN" w:date="2023-03-16T09:12:00Z">
                                    <w:rPr>
                                      <w:ins w:id="325" w:author="CHANTHOU.VOEUN" w:date="2023-03-15T19:31:00Z"/>
                                    </w:rPr>
                                  </w:rPrChange>
                                </w:rPr>
                              </w:pPr>
                              <w:ins w:id="326" w:author="CHANTHOU.VOEUN" w:date="2023-03-15T19:31:00Z">
                                <w:r w:rsidRPr="004A631A">
                                  <w:rPr>
                                    <w:b/>
                                    <w:bCs/>
                                    <w:rPrChange w:id="327" w:author="CHANTHOU.VOEUN" w:date="2023-03-16T09:12:00Z">
                                      <w:rPr/>
                                    </w:rPrChange>
                                  </w:rPr>
                                  <w:t xml:space="preserve">Price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28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29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$63.95USD</w:t>
                                </w:r>
                              </w:ins>
                            </w:p>
                            <w:p w:rsidR="00340911" w:rsidRDefault="003409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2" type="#_x0000_t202" style="position:absolute;margin-left:198pt;margin-top:5.5pt;width:250.5pt;height:14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" strokecolor="white [3212]">
                  <v:textbox>
                    <w:txbxContent>
                      <w:p w:rsidR="00340911" w:rsidRPr="004A631A" w:rsidRDefault="00340911" w:rsidP="00340911">
                        <w:pPr>
                          <w:rPr>
                            <w:ins w:id="415" w:author="CHANTHOU.VOEUN" w:date="2023-03-15T19:31:00Z"/>
                            <w:b/>
                            <w:bCs/>
                          </w:rPr>
                        </w:pPr>
                        <w:ins w:id="416" w:author="CHANTHOU.VOEUN" w:date="2023-03-15T19:31:00Z">
                          <w:r w:rsidRPr="004A631A">
                            <w:rPr>
                              <w:b/>
                              <w:bCs/>
                              <w:rPrChange w:id="417" w:author="CHANTHOU.VOEUN" w:date="2023-03-16T09:12:00Z">
                                <w:rPr/>
                              </w:rPrChange>
                            </w:rPr>
                            <w:t>Name</w:t>
                          </w:r>
                          <w:r w:rsidRPr="004A631A">
                            <w:rPr>
                              <w:b/>
                              <w:bCs/>
                              <w:rPrChange w:id="418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419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420" w:author="CHANTHOU.VOEUN" w:date="2023-03-15T19:32:00Z">
                          <w:r w:rsidRPr="004A631A">
                            <w:rPr>
                              <w:b/>
                              <w:bCs/>
                            </w:rPr>
                            <w:t>OCZ Platinum Nvidia 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421" w:author="CHANTHOU.VOEUN" w:date="2023-03-15T19:31:00Z"/>
                            <w:b/>
                            <w:bCs/>
                            <w:rPrChange w:id="422" w:author="CHANTHOU.VOEUN" w:date="2023-03-16T09:12:00Z">
                              <w:rPr>
                                <w:ins w:id="423" w:author="CHANTHOU.VOEUN" w:date="2023-03-15T19:31:00Z"/>
                              </w:rPr>
                            </w:rPrChange>
                          </w:rPr>
                        </w:pPr>
                        <w:ins w:id="424" w:author="CHANTHOU.VOEUN" w:date="2023-03-15T19:31:00Z">
                          <w:r w:rsidRPr="004A631A">
                            <w:rPr>
                              <w:b/>
                              <w:bCs/>
                              <w:rPrChange w:id="425" w:author="CHANTHOU.VOEUN" w:date="2023-03-16T09:12:00Z">
                                <w:rPr/>
                              </w:rPrChange>
                            </w:rPr>
                            <w:t xml:space="preserve">Size </w:t>
                          </w:r>
                          <w:r w:rsidRPr="004A631A">
                            <w:rPr>
                              <w:b/>
                              <w:bCs/>
                              <w:rPrChange w:id="426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427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428" w:author="CHANTHOU.VOEUN" w:date="2023-03-15T19:32:00Z">
                          <w:r w:rsidRPr="004A631A">
                            <w:rPr>
                              <w:b/>
                              <w:bCs/>
                              <w:rPrChange w:id="429" w:author="CHANTHOU.VOEUN" w:date="2023-03-16T09:12:00Z">
                                <w:rPr/>
                              </w:rPrChange>
                            </w:rPr>
                            <w:t>2G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430" w:author="CHANTHOU.VOEUN" w:date="2023-03-15T19:31:00Z"/>
                            <w:b/>
                            <w:bCs/>
                            <w:rPrChange w:id="431" w:author="CHANTHOU.VOEUN" w:date="2023-03-16T09:12:00Z">
                              <w:rPr>
                                <w:ins w:id="432" w:author="CHANTHOU.VOEUN" w:date="2023-03-15T19:31:00Z"/>
                              </w:rPr>
                            </w:rPrChange>
                          </w:rPr>
                        </w:pPr>
                        <w:ins w:id="433" w:author="CHANTHOU.VOEUN" w:date="2023-03-15T19:31:00Z">
                          <w:r w:rsidRPr="004A631A">
                            <w:rPr>
                              <w:b/>
                              <w:bCs/>
                              <w:rPrChange w:id="434" w:author="CHANTHOU.VOEUN" w:date="2023-03-16T09:12:00Z">
                                <w:rPr/>
                              </w:rPrChange>
                            </w:rPr>
                            <w:t xml:space="preserve">RAM type </w:t>
                          </w:r>
                          <w:r w:rsidRPr="004A631A">
                            <w:rPr>
                              <w:b/>
                              <w:bCs/>
                              <w:rPrChange w:id="435" w:author="CHANTHOU.VOEUN" w:date="2023-03-16T09:12:00Z">
                                <w:rPr/>
                              </w:rPrChange>
                            </w:rPr>
                            <w:tab/>
                            <w:t>: DDR2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436" w:author="CHANTHOU.VOEUN" w:date="2023-03-15T19:31:00Z"/>
                            <w:b/>
                            <w:bCs/>
                            <w:rPrChange w:id="437" w:author="CHANTHOU.VOEUN" w:date="2023-03-16T09:12:00Z">
                              <w:rPr>
                                <w:ins w:id="438" w:author="CHANTHOU.VOEUN" w:date="2023-03-15T19:31:00Z"/>
                              </w:rPr>
                            </w:rPrChange>
                          </w:rPr>
                        </w:pPr>
                        <w:ins w:id="439" w:author="CHANTHOU.VOEUN" w:date="2023-03-15T19:31:00Z">
                          <w:r w:rsidRPr="004A631A">
                            <w:rPr>
                              <w:b/>
                              <w:bCs/>
                              <w:rPrChange w:id="440" w:author="CHANTHOU.VOEUN" w:date="2023-03-16T09:12:00Z">
                                <w:rPr/>
                              </w:rPrChange>
                            </w:rPr>
                            <w:t xml:space="preserve">Pins </w:t>
                          </w:r>
                          <w:r w:rsidRPr="004A631A">
                            <w:rPr>
                              <w:b/>
                              <w:bCs/>
                              <w:rPrChange w:id="441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442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443" w:author="CHANTHOU.VOEUN" w:date="2023-03-16T09:08:00Z">
                          <w:r w:rsidR="004A631A" w:rsidRPr="004A631A">
                            <w:rPr>
                              <w:b/>
                              <w:bCs/>
                              <w:rPrChange w:id="444" w:author="CHANTHOU.VOEUN" w:date="2023-03-16T09:12:00Z">
                                <w:rPr/>
                              </w:rPrChange>
                            </w:rPr>
                            <w:t>200-pins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445" w:author="CHANTHOU.VOEUN" w:date="2023-03-15T19:31:00Z"/>
                            <w:b/>
                            <w:bCs/>
                            <w:rPrChange w:id="446" w:author="CHANTHOU.VOEUN" w:date="2023-03-16T09:12:00Z">
                              <w:rPr>
                                <w:ins w:id="447" w:author="CHANTHOU.VOEUN" w:date="2023-03-15T19:31:00Z"/>
                              </w:rPr>
                            </w:rPrChange>
                          </w:rPr>
                        </w:pPr>
                        <w:ins w:id="448" w:author="CHANTHOU.VOEUN" w:date="2023-03-15T19:31:00Z">
                          <w:r w:rsidRPr="004A631A">
                            <w:rPr>
                              <w:b/>
                              <w:bCs/>
                              <w:rPrChange w:id="449" w:author="CHANTHOU.VOEUN" w:date="2023-03-16T09:12:00Z">
                                <w:rPr/>
                              </w:rPrChange>
                            </w:rPr>
                            <w:t xml:space="preserve">Price </w:t>
                          </w:r>
                          <w:r w:rsidRPr="004A631A">
                            <w:rPr>
                              <w:b/>
                              <w:bCs/>
                              <w:rPrChange w:id="450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451" w:author="CHANTHOU.VOEUN" w:date="2023-03-16T09:12:00Z">
                                <w:rPr/>
                              </w:rPrChange>
                            </w:rPr>
                            <w:tab/>
                            <w:t>: $63.95USD</w:t>
                          </w:r>
                        </w:ins>
                      </w:p>
                      <w:p w:rsidR="00340911" w:rsidRDefault="00340911"/>
                    </w:txbxContent>
                  </v:textbox>
                </v:shape>
              </w:pict>
            </mc:Fallback>
          </mc:AlternateContent>
        </w:r>
      </w:ins>
    </w:p>
    <w:p w:rsidR="00E157DF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30" w:author="CHANTHOU.VOEUN" w:date="2023-03-16T09:28:00Z"/>
          <w:b/>
          <w:color w:val="000000"/>
          <w:sz w:val="28"/>
          <w:szCs w:val="28"/>
        </w:rPr>
        <w:pPrChange w:id="331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332" w:author="CHANTHOU.VOEUN" w:date="2023-03-16T09:25:00Z">
        <w:r>
          <w:rPr>
            <w:b/>
            <w:color w:val="000000"/>
            <w:sz w:val="28"/>
            <w:szCs w:val="28"/>
          </w:rPr>
          <w:t>7</w:t>
        </w:r>
        <w:r w:rsidRPr="00555F7B">
          <w:rPr>
            <w:b/>
            <w:color w:val="000000"/>
            <w:sz w:val="28"/>
            <w:szCs w:val="28"/>
            <w:rPrChange w:id="333" w:author="CHANTHOU.VOEUN" w:date="2023-03-16T09:25:00Z">
              <w:rPr/>
            </w:rPrChange>
          </w:rPr>
          <w:t xml:space="preserve">.   </w:t>
        </w:r>
      </w:ins>
      <w:r w:rsidR="0040426E" w:rsidRPr="00555F7B">
        <w:rPr>
          <w:b/>
          <w:color w:val="000000"/>
          <w:sz w:val="28"/>
          <w:szCs w:val="28"/>
          <w:rPrChange w:id="334" w:author="CHANTHOU.VOEUN" w:date="2023-03-16T09:25:00Z">
            <w:rPr/>
          </w:rPrChange>
        </w:rPr>
        <w:t>OCZ:</w:t>
      </w: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35" w:author="CHANTHOU.VOEUN" w:date="2023-03-16T09:29:00Z"/>
          <w:b/>
          <w:color w:val="000000"/>
          <w:sz w:val="28"/>
          <w:szCs w:val="28"/>
        </w:rPr>
        <w:pPrChange w:id="336" w:author="CHANTHOU.VOEUN" w:date="2023-03-15T19:2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337" w:author="CHANTHOU.VOEUN" w:date="2023-03-15T19:30:00Z">
        <w:r w:rsidRPr="00BA0F8A">
          <w:rPr>
            <w:b/>
            <w:noProof/>
            <w:color w:val="000000"/>
            <w:sz w:val="28"/>
            <w:szCs w:val="28"/>
          </w:rPr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column">
                <wp:posOffset>88900</wp:posOffset>
              </wp:positionH>
              <wp:positionV relativeFrom="paragraph">
                <wp:posOffset>65405</wp:posOffset>
              </wp:positionV>
              <wp:extent cx="1790700" cy="1184847"/>
              <wp:effectExtent l="0" t="0" r="0" b="0"/>
              <wp:wrapNone/>
              <wp:docPr id="12" name="Picture 12" descr="Picture 1 of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Picture 1 of 2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0700" cy="11848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38" w:author="CHANTHOU.VOEUN" w:date="2023-03-16T09:29:00Z"/>
          <w:b/>
          <w:color w:val="000000"/>
          <w:sz w:val="28"/>
          <w:szCs w:val="28"/>
        </w:rPr>
        <w:pPrChange w:id="339" w:author="CHANTHOU.VOEUN" w:date="2023-03-15T19:2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40" w:author="CHANTHOU.VOEUN" w:date="2023-03-15T19:23:00Z"/>
          <w:b/>
          <w:color w:val="000000"/>
          <w:sz w:val="28"/>
          <w:szCs w:val="28"/>
        </w:rPr>
        <w:pPrChange w:id="341" w:author="CHANTHOU.VOEUN" w:date="2023-03-15T19:2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1A27C6" w:rsidRDefault="001A27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42" w:author="CHANTHOU.VOEUN" w:date="2023-03-16T09:41:00Z"/>
          <w:b/>
          <w:color w:val="000000"/>
          <w:sz w:val="28"/>
          <w:szCs w:val="28"/>
        </w:rPr>
        <w:pPrChange w:id="343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1A27C6" w:rsidRDefault="001A27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44" w:author="CHANTHOU.VOEUN" w:date="2023-03-16T09:41:00Z"/>
          <w:b/>
          <w:color w:val="000000"/>
          <w:sz w:val="28"/>
          <w:szCs w:val="28"/>
        </w:rPr>
        <w:pPrChange w:id="345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1A27C6" w:rsidRDefault="001A27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46" w:author="CHANTHOU.VOEUN" w:date="2023-03-16T09:41:00Z"/>
          <w:b/>
          <w:color w:val="000000"/>
          <w:sz w:val="28"/>
          <w:szCs w:val="28"/>
        </w:rPr>
        <w:pPrChange w:id="347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BA0F8A" w:rsidDel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del w:id="348" w:author="CHANTHOU.VOEUN" w:date="2023-03-16T09:25:00Z"/>
          <w:b/>
          <w:color w:val="000000"/>
          <w:sz w:val="28"/>
          <w:szCs w:val="28"/>
        </w:rPr>
        <w:pPrChange w:id="349" w:author="CHANTHOU.VOEUN" w:date="2023-03-15T19:23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350" w:author="CHANTHOU.VOEUN" w:date="2023-03-16T09:25:00Z">
        <w:r>
          <w:rPr>
            <w:b/>
            <w:color w:val="000000"/>
            <w:sz w:val="28"/>
            <w:szCs w:val="28"/>
          </w:rPr>
          <w:t>8</w:t>
        </w:r>
      </w:ins>
    </w:p>
    <w:p w:rsidR="00E157DF" w:rsidRP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51" w:author="CHANTHOU.VOEUN" w:date="2023-03-15T19:32:00Z"/>
          <w:b/>
          <w:color w:val="000000"/>
          <w:sz w:val="28"/>
          <w:szCs w:val="28"/>
          <w:rPrChange w:id="352" w:author="CHANTHOU.VOEUN" w:date="2023-03-16T09:25:00Z">
            <w:rPr>
              <w:ins w:id="353" w:author="CHANTHOU.VOEUN" w:date="2023-03-15T19:32:00Z"/>
            </w:rPr>
          </w:rPrChange>
        </w:rPr>
        <w:pPrChange w:id="354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355" w:author="CHANTHOU.VOEUN" w:date="2023-03-16T09:25:00Z">
        <w:r w:rsidRPr="00555F7B">
          <w:rPr>
            <w:b/>
            <w:color w:val="000000"/>
            <w:sz w:val="28"/>
            <w:szCs w:val="28"/>
            <w:rPrChange w:id="356" w:author="CHANTHOU.VOEUN" w:date="2023-03-16T09:25:00Z">
              <w:rPr/>
            </w:rPrChange>
          </w:rPr>
          <w:t xml:space="preserve">.  </w:t>
        </w:r>
      </w:ins>
      <w:r w:rsidR="0040426E" w:rsidRPr="00555F7B">
        <w:rPr>
          <w:b/>
          <w:color w:val="000000"/>
          <w:sz w:val="28"/>
          <w:szCs w:val="28"/>
          <w:rPrChange w:id="357" w:author="CHANTHOU.VOEUN" w:date="2023-03-16T09:25:00Z">
            <w:rPr/>
          </w:rPrChange>
        </w:rPr>
        <w:t>Samsung:</w:t>
      </w:r>
    </w:p>
    <w:p w:rsidR="00340911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358" w:author="CHANTHOU.VOEUN" w:date="2023-03-15T19:32:00Z"/>
          <w:b/>
          <w:color w:val="000000"/>
          <w:sz w:val="28"/>
          <w:szCs w:val="28"/>
        </w:rPr>
        <w:pPrChange w:id="359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360" w:author="CHANTHOU.VOEUN" w:date="2023-03-15T19:35:00Z">
        <w:r w:rsidRPr="00340911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71552" behindDoc="1" locked="0" layoutInCell="1" allowOverlap="1">
                  <wp:simplePos x="0" y="0"/>
                  <wp:positionH relativeFrom="margin">
                    <wp:posOffset>2679700</wp:posOffset>
                  </wp:positionH>
                  <wp:positionV relativeFrom="paragraph">
                    <wp:posOffset>6985</wp:posOffset>
                  </wp:positionV>
                  <wp:extent cx="2997200" cy="1555750"/>
                  <wp:effectExtent l="0" t="0" r="0" b="6350"/>
                  <wp:wrapNone/>
                  <wp:docPr id="15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7200" cy="155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911" w:rsidRPr="004A631A" w:rsidRDefault="00340911" w:rsidP="00340911">
                              <w:pPr>
                                <w:rPr>
                                  <w:ins w:id="361" w:author="CHANTHOU.VOEUN" w:date="2023-03-15T19:35:00Z"/>
                                  <w:b/>
                                  <w:bCs/>
                                </w:rPr>
                              </w:pPr>
                              <w:ins w:id="362" w:author="CHANTHOU.VOEUN" w:date="2023-03-15T19:35:00Z">
                                <w:r w:rsidRPr="004A631A">
                                  <w:rPr>
                                    <w:b/>
                                    <w:bCs/>
                                    <w:rPrChange w:id="363" w:author="CHANTHOU.VOEUN" w:date="2023-03-16T09:12:00Z">
                                      <w:rPr/>
                                    </w:rPrChange>
                                  </w:rPr>
                                  <w:t>Name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64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65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  <w:r w:rsidRPr="004A631A">
                                  <w:rPr>
                                    <w:b/>
                                    <w:bCs/>
                                  </w:rPr>
                                  <w:t>Sumsung 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366" w:author="CHANTHOU.VOEUN" w:date="2023-03-15T19:35:00Z"/>
                                  <w:b/>
                                  <w:bCs/>
                                  <w:rPrChange w:id="367" w:author="CHANTHOU.VOEUN" w:date="2023-03-16T09:12:00Z">
                                    <w:rPr>
                                      <w:ins w:id="368" w:author="CHANTHOU.VOEUN" w:date="2023-03-15T19:35:00Z"/>
                                    </w:rPr>
                                  </w:rPrChange>
                                </w:rPr>
                              </w:pPr>
                              <w:ins w:id="369" w:author="CHANTHOU.VOEUN" w:date="2023-03-15T19:35:00Z">
                                <w:r w:rsidRPr="004A631A">
                                  <w:rPr>
                                    <w:b/>
                                    <w:bCs/>
                                    <w:rPrChange w:id="370" w:author="CHANTHOU.VOEUN" w:date="2023-03-16T09:12:00Z">
                                      <w:rPr/>
                                    </w:rPrChange>
                                  </w:rPr>
                                  <w:t xml:space="preserve">Size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71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72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4</w:t>
                                </w:r>
                              </w:ins>
                              <w:ins w:id="373" w:author="CHANTHOU.VOEUN" w:date="2023-03-15T19:36:00Z">
                                <w:r w:rsidRPr="004A631A">
                                  <w:rPr>
                                    <w:b/>
                                    <w:bCs/>
                                    <w:rPrChange w:id="374" w:author="CHANTHOU.VOEUN" w:date="2023-03-16T09:12:00Z">
                                      <w:rPr/>
                                    </w:rPrChange>
                                  </w:rPr>
                                  <w:t>G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375" w:author="CHANTHOU.VOEUN" w:date="2023-03-15T19:35:00Z"/>
                                  <w:b/>
                                  <w:bCs/>
                                  <w:rPrChange w:id="376" w:author="CHANTHOU.VOEUN" w:date="2023-03-16T09:12:00Z">
                                    <w:rPr>
                                      <w:ins w:id="377" w:author="CHANTHOU.VOEUN" w:date="2023-03-15T19:35:00Z"/>
                                    </w:rPr>
                                  </w:rPrChange>
                                </w:rPr>
                              </w:pPr>
                              <w:ins w:id="378" w:author="CHANTHOU.VOEUN" w:date="2023-03-15T19:35:00Z">
                                <w:r w:rsidRPr="004A631A">
                                  <w:rPr>
                                    <w:b/>
                                    <w:bCs/>
                                    <w:rPrChange w:id="379" w:author="CHANTHOU.VOEUN" w:date="2023-03-16T09:12:00Z">
                                      <w:rPr/>
                                    </w:rPrChange>
                                  </w:rPr>
                                  <w:t xml:space="preserve">RAM type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80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DDR</w:t>
                                </w:r>
                              </w:ins>
                              <w:ins w:id="381" w:author="CHANTHOU.VOEUN" w:date="2023-03-15T19:36:00Z">
                                <w:r w:rsidRPr="004A631A">
                                  <w:rPr>
                                    <w:b/>
                                    <w:bCs/>
                                    <w:rPrChange w:id="382" w:author="CHANTHOU.VOEUN" w:date="2023-03-16T09:12:00Z">
                                      <w:rPr/>
                                    </w:rPrChange>
                                  </w:rPr>
                                  <w:t>3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383" w:author="CHANTHOU.VOEUN" w:date="2023-03-15T19:35:00Z"/>
                                  <w:b/>
                                  <w:bCs/>
                                  <w:rPrChange w:id="384" w:author="CHANTHOU.VOEUN" w:date="2023-03-16T09:12:00Z">
                                    <w:rPr>
                                      <w:ins w:id="385" w:author="CHANTHOU.VOEUN" w:date="2023-03-15T19:35:00Z"/>
                                    </w:rPr>
                                  </w:rPrChange>
                                </w:rPr>
                              </w:pPr>
                              <w:ins w:id="386" w:author="CHANTHOU.VOEUN" w:date="2023-03-15T19:35:00Z">
                                <w:r w:rsidRPr="004A631A">
                                  <w:rPr>
                                    <w:b/>
                                    <w:bCs/>
                                    <w:rPrChange w:id="387" w:author="CHANTHOU.VOEUN" w:date="2023-03-16T09:12:00Z">
                                      <w:rPr/>
                                    </w:rPrChange>
                                  </w:rPr>
                                  <w:t xml:space="preserve">Pins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88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89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</w:ins>
                              <w:ins w:id="390" w:author="CHANTHOU.VOEUN" w:date="2023-03-15T19:36:00Z">
                                <w:r w:rsidRPr="004A631A">
                                  <w:rPr>
                                    <w:b/>
                                    <w:bCs/>
                                    <w:rPrChange w:id="391" w:author="CHANTHOU.VOEUN" w:date="2023-03-16T09:12:00Z">
                                      <w:rPr/>
                                    </w:rPrChange>
                                  </w:rPr>
                                  <w:t>204</w:t>
                                </w:r>
                              </w:ins>
                              <w:ins w:id="392" w:author="CHANTHOU.VOEUN" w:date="2023-03-15T19:47:00Z">
                                <w:r w:rsidR="00BC7743" w:rsidRPr="004A631A">
                                  <w:rPr>
                                    <w:b/>
                                    <w:bCs/>
                                    <w:rPrChange w:id="393" w:author="CHANTHOU.VOEUN" w:date="2023-03-16T09:12:00Z">
                                      <w:rPr/>
                                    </w:rPrChange>
                                  </w:rPr>
                                  <w:t>-pin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394" w:author="CHANTHOU.VOEUN" w:date="2023-03-15T19:35:00Z"/>
                                  <w:b/>
                                  <w:bCs/>
                                  <w:rPrChange w:id="395" w:author="CHANTHOU.VOEUN" w:date="2023-03-16T09:12:00Z">
                                    <w:rPr>
                                      <w:ins w:id="396" w:author="CHANTHOU.VOEUN" w:date="2023-03-15T19:35:00Z"/>
                                    </w:rPr>
                                  </w:rPrChange>
                                </w:rPr>
                              </w:pPr>
                              <w:ins w:id="397" w:author="CHANTHOU.VOEUN" w:date="2023-03-15T19:35:00Z">
                                <w:r w:rsidRPr="004A631A">
                                  <w:rPr>
                                    <w:b/>
                                    <w:bCs/>
                                    <w:rPrChange w:id="398" w:author="CHANTHOU.VOEUN" w:date="2023-03-16T09:12:00Z">
                                      <w:rPr/>
                                    </w:rPrChange>
                                  </w:rPr>
                                  <w:t xml:space="preserve">Price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399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00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$14USD</w:t>
                                </w:r>
                              </w:ins>
                            </w:p>
                            <w:p w:rsidR="00340911" w:rsidRDefault="003409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3" type="#_x0000_t202" style="position:absolute;margin-left:211pt;margin-top:.55pt;width:236pt;height:122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" stroked="f">
                  <v:textbox>
                    <w:txbxContent>
                      <w:p w:rsidR="00340911" w:rsidRPr="004A631A" w:rsidRDefault="00340911" w:rsidP="00340911">
                        <w:pPr>
                          <w:rPr>
                            <w:ins w:id="517" w:author="CHANTHOU.VOEUN" w:date="2023-03-15T19:35:00Z"/>
                            <w:b/>
                            <w:bCs/>
                          </w:rPr>
                        </w:pPr>
                        <w:ins w:id="518" w:author="CHANTHOU.VOEUN" w:date="2023-03-15T19:35:00Z">
                          <w:r w:rsidRPr="004A631A">
                            <w:rPr>
                              <w:b/>
                              <w:bCs/>
                              <w:rPrChange w:id="519" w:author="CHANTHOU.VOEUN" w:date="2023-03-16T09:12:00Z">
                                <w:rPr/>
                              </w:rPrChange>
                            </w:rPr>
                            <w:t>Name</w:t>
                          </w:r>
                          <w:r w:rsidRPr="004A631A">
                            <w:rPr>
                              <w:b/>
                              <w:bCs/>
                              <w:rPrChange w:id="520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521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  <w:r w:rsidRPr="004A631A">
                            <w:rPr>
                              <w:b/>
                              <w:bCs/>
                            </w:rPr>
                            <w:t>Sumsung 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522" w:author="CHANTHOU.VOEUN" w:date="2023-03-15T19:35:00Z"/>
                            <w:b/>
                            <w:bCs/>
                            <w:rPrChange w:id="523" w:author="CHANTHOU.VOEUN" w:date="2023-03-16T09:12:00Z">
                              <w:rPr>
                                <w:ins w:id="524" w:author="CHANTHOU.VOEUN" w:date="2023-03-15T19:35:00Z"/>
                              </w:rPr>
                            </w:rPrChange>
                          </w:rPr>
                        </w:pPr>
                        <w:ins w:id="525" w:author="CHANTHOU.VOEUN" w:date="2023-03-15T19:35:00Z">
                          <w:r w:rsidRPr="004A631A">
                            <w:rPr>
                              <w:b/>
                              <w:bCs/>
                              <w:rPrChange w:id="526" w:author="CHANTHOU.VOEUN" w:date="2023-03-16T09:12:00Z">
                                <w:rPr/>
                              </w:rPrChange>
                            </w:rPr>
                            <w:t xml:space="preserve">Size </w:t>
                          </w:r>
                          <w:r w:rsidRPr="004A631A">
                            <w:rPr>
                              <w:b/>
                              <w:bCs/>
                              <w:rPrChange w:id="527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528" w:author="CHANTHOU.VOEUN" w:date="2023-03-16T09:12:00Z">
                                <w:rPr/>
                              </w:rPrChange>
                            </w:rPr>
                            <w:tab/>
                            <w:t>: 4</w:t>
                          </w:r>
                        </w:ins>
                        <w:ins w:id="529" w:author="CHANTHOU.VOEUN" w:date="2023-03-15T19:36:00Z">
                          <w:r w:rsidRPr="004A631A">
                            <w:rPr>
                              <w:b/>
                              <w:bCs/>
                              <w:rPrChange w:id="530" w:author="CHANTHOU.VOEUN" w:date="2023-03-16T09:12:00Z">
                                <w:rPr/>
                              </w:rPrChange>
                            </w:rPr>
                            <w:t>G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531" w:author="CHANTHOU.VOEUN" w:date="2023-03-15T19:35:00Z"/>
                            <w:b/>
                            <w:bCs/>
                            <w:rPrChange w:id="532" w:author="CHANTHOU.VOEUN" w:date="2023-03-16T09:12:00Z">
                              <w:rPr>
                                <w:ins w:id="533" w:author="CHANTHOU.VOEUN" w:date="2023-03-15T19:35:00Z"/>
                              </w:rPr>
                            </w:rPrChange>
                          </w:rPr>
                        </w:pPr>
                        <w:ins w:id="534" w:author="CHANTHOU.VOEUN" w:date="2023-03-15T19:35:00Z">
                          <w:r w:rsidRPr="004A631A">
                            <w:rPr>
                              <w:b/>
                              <w:bCs/>
                              <w:rPrChange w:id="535" w:author="CHANTHOU.VOEUN" w:date="2023-03-16T09:12:00Z">
                                <w:rPr/>
                              </w:rPrChange>
                            </w:rPr>
                            <w:t xml:space="preserve">RAM type </w:t>
                          </w:r>
                          <w:r w:rsidRPr="004A631A">
                            <w:rPr>
                              <w:b/>
                              <w:bCs/>
                              <w:rPrChange w:id="536" w:author="CHANTHOU.VOEUN" w:date="2023-03-16T09:12:00Z">
                                <w:rPr/>
                              </w:rPrChange>
                            </w:rPr>
                            <w:tab/>
                            <w:t>: DDR</w:t>
                          </w:r>
                        </w:ins>
                        <w:ins w:id="537" w:author="CHANTHOU.VOEUN" w:date="2023-03-15T19:36:00Z">
                          <w:r w:rsidRPr="004A631A">
                            <w:rPr>
                              <w:b/>
                              <w:bCs/>
                              <w:rPrChange w:id="538" w:author="CHANTHOU.VOEUN" w:date="2023-03-16T09:12:00Z">
                                <w:rPr/>
                              </w:rPrChange>
                            </w:rPr>
                            <w:t>3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539" w:author="CHANTHOU.VOEUN" w:date="2023-03-15T19:35:00Z"/>
                            <w:b/>
                            <w:bCs/>
                            <w:rPrChange w:id="540" w:author="CHANTHOU.VOEUN" w:date="2023-03-16T09:12:00Z">
                              <w:rPr>
                                <w:ins w:id="541" w:author="CHANTHOU.VOEUN" w:date="2023-03-15T19:35:00Z"/>
                              </w:rPr>
                            </w:rPrChange>
                          </w:rPr>
                        </w:pPr>
                        <w:ins w:id="542" w:author="CHANTHOU.VOEUN" w:date="2023-03-15T19:35:00Z">
                          <w:r w:rsidRPr="004A631A">
                            <w:rPr>
                              <w:b/>
                              <w:bCs/>
                              <w:rPrChange w:id="543" w:author="CHANTHOU.VOEUN" w:date="2023-03-16T09:12:00Z">
                                <w:rPr/>
                              </w:rPrChange>
                            </w:rPr>
                            <w:t xml:space="preserve">Pins </w:t>
                          </w:r>
                          <w:r w:rsidRPr="004A631A">
                            <w:rPr>
                              <w:b/>
                              <w:bCs/>
                              <w:rPrChange w:id="544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545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</w:ins>
                        <w:ins w:id="546" w:author="CHANTHOU.VOEUN" w:date="2023-03-15T19:36:00Z">
                          <w:r w:rsidRPr="004A631A">
                            <w:rPr>
                              <w:b/>
                              <w:bCs/>
                              <w:rPrChange w:id="547" w:author="CHANTHOU.VOEUN" w:date="2023-03-16T09:12:00Z">
                                <w:rPr/>
                              </w:rPrChange>
                            </w:rPr>
                            <w:t>204</w:t>
                          </w:r>
                        </w:ins>
                        <w:ins w:id="548" w:author="CHANTHOU.VOEUN" w:date="2023-03-15T19:47:00Z">
                          <w:r w:rsidR="00BC7743" w:rsidRPr="004A631A">
                            <w:rPr>
                              <w:b/>
                              <w:bCs/>
                              <w:rPrChange w:id="549" w:author="CHANTHOU.VOEUN" w:date="2023-03-16T09:12:00Z">
                                <w:rPr/>
                              </w:rPrChange>
                            </w:rPr>
                            <w:t>-pin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550" w:author="CHANTHOU.VOEUN" w:date="2023-03-15T19:35:00Z"/>
                            <w:b/>
                            <w:bCs/>
                            <w:rPrChange w:id="551" w:author="CHANTHOU.VOEUN" w:date="2023-03-16T09:12:00Z">
                              <w:rPr>
                                <w:ins w:id="552" w:author="CHANTHOU.VOEUN" w:date="2023-03-15T19:35:00Z"/>
                              </w:rPr>
                            </w:rPrChange>
                          </w:rPr>
                        </w:pPr>
                        <w:ins w:id="553" w:author="CHANTHOU.VOEUN" w:date="2023-03-15T19:35:00Z">
                          <w:r w:rsidRPr="004A631A">
                            <w:rPr>
                              <w:b/>
                              <w:bCs/>
                              <w:rPrChange w:id="554" w:author="CHANTHOU.VOEUN" w:date="2023-03-16T09:12:00Z">
                                <w:rPr/>
                              </w:rPrChange>
                            </w:rPr>
                            <w:t xml:space="preserve">Price </w:t>
                          </w:r>
                          <w:r w:rsidRPr="004A631A">
                            <w:rPr>
                              <w:b/>
                              <w:bCs/>
                              <w:rPrChange w:id="555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556" w:author="CHANTHOU.VOEUN" w:date="2023-03-16T09:12:00Z">
                                <w:rPr/>
                              </w:rPrChange>
                            </w:rPr>
                            <w:tab/>
                            <w:t>: $14USD</w:t>
                          </w:r>
                        </w:ins>
                      </w:p>
                      <w:p w:rsidR="00340911" w:rsidRDefault="00340911"/>
                    </w:txbxContent>
                  </v:textbox>
                  <w10:wrap anchorx="margin"/>
                </v:shape>
              </w:pict>
            </mc:Fallback>
          </mc:AlternateContent>
        </w:r>
      </w:ins>
      <w:ins w:id="401" w:author="CHANTHOU.VOEUN" w:date="2023-03-15T19:34:00Z">
        <w:r w:rsidRPr="00340911">
          <w:rPr>
            <w:b/>
            <w:noProof/>
            <w:color w:val="000000"/>
            <w:sz w:val="28"/>
            <w:szCs w:val="28"/>
          </w:rPr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column">
                <wp:posOffset>-57150</wp:posOffset>
              </wp:positionH>
              <wp:positionV relativeFrom="paragraph">
                <wp:posOffset>172085</wp:posOffset>
              </wp:positionV>
              <wp:extent cx="2268662" cy="1187450"/>
              <wp:effectExtent l="0" t="0" r="0" b="0"/>
              <wp:wrapNone/>
              <wp:docPr id="14" name="Picture 14" descr="https://m.media-amazon.com/images/I/7125v+dkEkL._AC_SL1125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m.media-amazon.com/images/I/7125v+dkEkL._AC_SL1125_.jp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2268662" cy="1187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340911" w:rsidRDefault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02" w:author="CHANTHOU.VOEUN" w:date="2023-03-15T19:32:00Z"/>
          <w:b/>
          <w:color w:val="000000"/>
          <w:sz w:val="28"/>
          <w:szCs w:val="28"/>
        </w:rPr>
        <w:pPrChange w:id="403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340911" w:rsidRDefault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04" w:author="CHANTHOU.VOEUN" w:date="2023-03-15T19:32:00Z"/>
          <w:b/>
          <w:color w:val="000000"/>
          <w:sz w:val="28"/>
          <w:szCs w:val="28"/>
        </w:rPr>
        <w:pPrChange w:id="405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340911" w:rsidRDefault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06" w:author="CHANTHOU.VOEUN" w:date="2023-03-15T19:32:00Z"/>
          <w:b/>
          <w:color w:val="000000"/>
          <w:sz w:val="28"/>
          <w:szCs w:val="28"/>
        </w:rPr>
        <w:pPrChange w:id="407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340911" w:rsidRDefault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  <w:pPrChange w:id="408" w:author="CHANTHOU.VOEUN" w:date="2023-03-15T19:32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09" w:author="CHANTHOU.VOEUN" w:date="2023-03-16T09:29:00Z"/>
          <w:b/>
          <w:color w:val="000000"/>
          <w:sz w:val="28"/>
          <w:szCs w:val="28"/>
        </w:rPr>
        <w:pPrChange w:id="410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11" w:author="CHANTHOU.VOEUN" w:date="2023-03-16T09:29:00Z"/>
          <w:b/>
          <w:color w:val="000000"/>
          <w:sz w:val="28"/>
          <w:szCs w:val="28"/>
        </w:rPr>
        <w:pPrChange w:id="412" w:author="CHANTHOU.VOEUN" w:date="2023-03-16T09:25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13" w:author="CHANTHOU.VOEUN" w:date="2023-03-16T09:30:00Z"/>
          <w:b/>
          <w:color w:val="000000"/>
          <w:sz w:val="28"/>
          <w:szCs w:val="28"/>
        </w:rPr>
        <w:pPrChange w:id="414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15" w:author="CHANTHOU.VOEUN" w:date="2023-03-16T09:30:00Z"/>
          <w:b/>
          <w:color w:val="000000"/>
          <w:sz w:val="28"/>
          <w:szCs w:val="28"/>
        </w:rPr>
        <w:pPrChange w:id="416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417" w:author="CHANTHOU.VOEUN" w:date="2023-03-15T19:44:00Z">
        <w:r w:rsidRPr="00340911">
          <w:rPr>
            <w:b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73600" behindDoc="1" locked="0" layoutInCell="1" allowOverlap="1">
                  <wp:simplePos x="0" y="0"/>
                  <wp:positionH relativeFrom="margin">
                    <wp:posOffset>2565400</wp:posOffset>
                  </wp:positionH>
                  <wp:positionV relativeFrom="paragraph">
                    <wp:posOffset>83820</wp:posOffset>
                  </wp:positionV>
                  <wp:extent cx="3105150" cy="1689100"/>
                  <wp:effectExtent l="0" t="0" r="19050" b="25400"/>
                  <wp:wrapNone/>
                  <wp:docPr id="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0" cy="168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911" w:rsidRPr="004A631A" w:rsidRDefault="00340911" w:rsidP="00340911">
                              <w:pPr>
                                <w:rPr>
                                  <w:ins w:id="418" w:author="CHANTHOU.VOEUN" w:date="2023-03-15T19:45:00Z"/>
                                  <w:b/>
                                  <w:bCs/>
                                </w:rPr>
                              </w:pPr>
                              <w:ins w:id="419" w:author="CHANTHOU.VOEUN" w:date="2023-03-15T19:45:00Z">
                                <w:r w:rsidRPr="004A631A">
                                  <w:rPr>
                                    <w:b/>
                                    <w:bCs/>
                                    <w:rPrChange w:id="420" w:author="CHANTHOU.VOEUN" w:date="2023-03-16T09:12:00Z">
                                      <w:rPr/>
                                    </w:rPrChange>
                                  </w:rPr>
                                  <w:t>Name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21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22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  <w:r w:rsidRPr="004A631A">
                                  <w:rPr>
                                    <w:b/>
                                    <w:bCs/>
                                  </w:rPr>
                                  <w:t>Tran</w:t>
                                </w:r>
                              </w:ins>
                              <w:ins w:id="423" w:author="CHANTHOU.VOEUN" w:date="2023-03-15T19:46:00Z">
                                <w:r w:rsidR="00BC7743" w:rsidRPr="004A631A">
                                  <w:rPr>
                                    <w:b/>
                                    <w:bCs/>
                                  </w:rPr>
                                  <w:t>scend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424" w:author="CHANTHOU.VOEUN" w:date="2023-03-15T19:45:00Z"/>
                                  <w:b/>
                                  <w:bCs/>
                                  <w:rPrChange w:id="425" w:author="CHANTHOU.VOEUN" w:date="2023-03-16T09:12:00Z">
                                    <w:rPr>
                                      <w:ins w:id="426" w:author="CHANTHOU.VOEUN" w:date="2023-03-15T19:45:00Z"/>
                                    </w:rPr>
                                  </w:rPrChange>
                                </w:rPr>
                              </w:pPr>
                              <w:ins w:id="427" w:author="CHANTHOU.VOEUN" w:date="2023-03-15T19:45:00Z">
                                <w:r w:rsidRPr="004A631A">
                                  <w:rPr>
                                    <w:b/>
                                    <w:bCs/>
                                    <w:rPrChange w:id="428" w:author="CHANTHOU.VOEUN" w:date="2023-03-16T09:12:00Z">
                                      <w:rPr/>
                                    </w:rPrChange>
                                  </w:rPr>
                                  <w:t xml:space="preserve">Size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29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30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  <w:r w:rsidR="00BC7743" w:rsidRPr="004A631A">
                                  <w:rPr>
                                    <w:b/>
                                    <w:bCs/>
                                    <w:rPrChange w:id="431" w:author="CHANTHOU.VOEUN" w:date="2023-03-16T09:12:00Z">
                                      <w:rPr/>
                                    </w:rPrChange>
                                  </w:rPr>
                                  <w:t>16</w:t>
                                </w:r>
                              </w:ins>
                              <w:ins w:id="432" w:author="CHANTHOU.VOEUN" w:date="2023-03-15T19:46:00Z">
                                <w:r w:rsidR="00BC7743" w:rsidRPr="004A631A">
                                  <w:rPr>
                                    <w:b/>
                                    <w:bCs/>
                                    <w:rPrChange w:id="433" w:author="CHANTHOU.VOEUN" w:date="2023-03-16T09:12:00Z">
                                      <w:rPr/>
                                    </w:rPrChange>
                                  </w:rPr>
                                  <w:t>GB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434" w:author="CHANTHOU.VOEUN" w:date="2023-03-15T19:45:00Z"/>
                                  <w:b/>
                                  <w:bCs/>
                                  <w:rPrChange w:id="435" w:author="CHANTHOU.VOEUN" w:date="2023-03-16T09:12:00Z">
                                    <w:rPr>
                                      <w:ins w:id="436" w:author="CHANTHOU.VOEUN" w:date="2023-03-15T19:45:00Z"/>
                                    </w:rPr>
                                  </w:rPrChange>
                                </w:rPr>
                              </w:pPr>
                              <w:ins w:id="437" w:author="CHANTHOU.VOEUN" w:date="2023-03-15T19:45:00Z">
                                <w:r w:rsidRPr="004A631A">
                                  <w:rPr>
                                    <w:b/>
                                    <w:bCs/>
                                    <w:rPrChange w:id="438" w:author="CHANTHOU.VOEUN" w:date="2023-03-16T09:12:00Z">
                                      <w:rPr/>
                                    </w:rPrChange>
                                  </w:rPr>
                                  <w:t xml:space="preserve">RAM type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39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DDR</w:t>
                                </w:r>
                                <w:r w:rsidR="00BC7743" w:rsidRPr="004A631A">
                                  <w:rPr>
                                    <w:b/>
                                    <w:bCs/>
                                    <w:rPrChange w:id="440" w:author="CHANTHOU.VOEUN" w:date="2023-03-16T09:12:00Z">
                                      <w:rPr/>
                                    </w:rPrChange>
                                  </w:rPr>
                                  <w:t>4</w:t>
                                </w:r>
                              </w:ins>
                            </w:p>
                            <w:p w:rsidR="00340911" w:rsidRPr="004A631A" w:rsidRDefault="00340911" w:rsidP="00340911">
                              <w:pPr>
                                <w:rPr>
                                  <w:ins w:id="441" w:author="CHANTHOU.VOEUN" w:date="2023-03-15T19:45:00Z"/>
                                  <w:b/>
                                  <w:bCs/>
                                  <w:rPrChange w:id="442" w:author="CHANTHOU.VOEUN" w:date="2023-03-16T09:12:00Z">
                                    <w:rPr>
                                      <w:ins w:id="443" w:author="CHANTHOU.VOEUN" w:date="2023-03-15T19:45:00Z"/>
                                    </w:rPr>
                                  </w:rPrChange>
                                </w:rPr>
                              </w:pPr>
                              <w:ins w:id="444" w:author="CHANTHOU.VOEUN" w:date="2023-03-15T19:45:00Z">
                                <w:r w:rsidRPr="004A631A">
                                  <w:rPr>
                                    <w:b/>
                                    <w:bCs/>
                                    <w:rPrChange w:id="445" w:author="CHANTHOU.VOEUN" w:date="2023-03-16T09:12:00Z">
                                      <w:rPr/>
                                    </w:rPrChange>
                                  </w:rPr>
                                  <w:t xml:space="preserve">Pins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46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47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 xml:space="preserve">: </w:t>
                                </w:r>
                                <w:r w:rsidR="00BC7743" w:rsidRPr="004A631A">
                                  <w:rPr>
                                    <w:b/>
                                    <w:bCs/>
                                    <w:rPrChange w:id="448" w:author="CHANTHOU.VOEUN" w:date="2023-03-16T09:12:00Z">
                                      <w:rPr/>
                                    </w:rPrChange>
                                  </w:rPr>
                                  <w:t>260</w:t>
                                </w:r>
                              </w:ins>
                              <w:ins w:id="449" w:author="CHANTHOU.VOEUN" w:date="2023-03-15T19:47:00Z">
                                <w:r w:rsidR="00BC7743" w:rsidRPr="004A631A">
                                  <w:rPr>
                                    <w:b/>
                                    <w:bCs/>
                                    <w:rPrChange w:id="450" w:author="CHANTHOU.VOEUN" w:date="2023-03-16T09:12:00Z">
                                      <w:rPr/>
                                    </w:rPrChange>
                                  </w:rPr>
                                  <w:t>-</w:t>
                                </w:r>
                              </w:ins>
                              <w:ins w:id="451" w:author="CHANTHOU.VOEUN" w:date="2023-03-15T19:45:00Z">
                                <w:r w:rsidR="00BC7743" w:rsidRPr="004A631A">
                                  <w:rPr>
                                    <w:b/>
                                    <w:bCs/>
                                    <w:rPrChange w:id="452" w:author="CHANTHOU.VOEUN" w:date="2023-03-16T09:12:00Z">
                                      <w:rPr/>
                                    </w:rPrChange>
                                  </w:rPr>
                                  <w:t>pin</w:t>
                                </w:r>
                              </w:ins>
                            </w:p>
                            <w:p w:rsidR="00340911" w:rsidRPr="00340911" w:rsidRDefault="00340911" w:rsidP="00340911">
                              <w:pPr>
                                <w:rPr>
                                  <w:ins w:id="453" w:author="CHANTHOU.VOEUN" w:date="2023-03-15T19:45:00Z"/>
                                </w:rPr>
                              </w:pPr>
                              <w:ins w:id="454" w:author="CHANTHOU.VOEUN" w:date="2023-03-15T19:45:00Z">
                                <w:r w:rsidRPr="004A631A">
                                  <w:rPr>
                                    <w:b/>
                                    <w:bCs/>
                                    <w:rPrChange w:id="455" w:author="CHANTHOU.VOEUN" w:date="2023-03-16T09:12:00Z">
                                      <w:rPr/>
                                    </w:rPrChange>
                                  </w:rPr>
                                  <w:t xml:space="preserve">Price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56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57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$</w:t>
                                </w:r>
                                <w:r w:rsidR="00BC7743" w:rsidRPr="004A631A">
                                  <w:rPr>
                                    <w:b/>
                                    <w:bCs/>
                                    <w:rPrChange w:id="458" w:author="CHANTHOU.VOEUN" w:date="2023-03-16T09:12:00Z">
                                      <w:rPr/>
                                    </w:rPrChange>
                                  </w:rPr>
                                  <w:t>44.23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59" w:author="CHANTHOU.VOEUN" w:date="2023-03-16T09:12:00Z">
                                      <w:rPr/>
                                    </w:rPrChange>
                                  </w:rPr>
                                  <w:t>USD</w:t>
                                </w:r>
                              </w:ins>
                            </w:p>
                            <w:p w:rsidR="00340911" w:rsidRDefault="003409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4" type="#_x0000_t202" style="position:absolute;margin-left:202pt;margin-top:6.6pt;width:244.5pt;height:133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" strokecolor="white [3212]">
                  <v:textbox>
                    <w:txbxContent>
                      <w:p w:rsidR="00340911" w:rsidRPr="004A631A" w:rsidRDefault="00340911" w:rsidP="00340911">
                        <w:pPr>
                          <w:rPr>
                            <w:ins w:id="616" w:author="CHANTHOU.VOEUN" w:date="2023-03-15T19:45:00Z"/>
                            <w:b/>
                            <w:bCs/>
                          </w:rPr>
                        </w:pPr>
                        <w:ins w:id="617" w:author="CHANTHOU.VOEUN" w:date="2023-03-15T19:45:00Z">
                          <w:r w:rsidRPr="004A631A">
                            <w:rPr>
                              <w:b/>
                              <w:bCs/>
                              <w:rPrChange w:id="618" w:author="CHANTHOU.VOEUN" w:date="2023-03-16T09:12:00Z">
                                <w:rPr/>
                              </w:rPrChange>
                            </w:rPr>
                            <w:t>Name</w:t>
                          </w:r>
                          <w:r w:rsidRPr="004A631A">
                            <w:rPr>
                              <w:b/>
                              <w:bCs/>
                              <w:rPrChange w:id="619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620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  <w:r w:rsidRPr="004A631A">
                            <w:rPr>
                              <w:b/>
                              <w:bCs/>
                            </w:rPr>
                            <w:t>Tran</w:t>
                          </w:r>
                        </w:ins>
                        <w:ins w:id="621" w:author="CHANTHOU.VOEUN" w:date="2023-03-15T19:46:00Z">
                          <w:r w:rsidR="00BC7743" w:rsidRPr="004A631A">
                            <w:rPr>
                              <w:b/>
                              <w:bCs/>
                            </w:rPr>
                            <w:t>scend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622" w:author="CHANTHOU.VOEUN" w:date="2023-03-15T19:45:00Z"/>
                            <w:b/>
                            <w:bCs/>
                            <w:rPrChange w:id="623" w:author="CHANTHOU.VOEUN" w:date="2023-03-16T09:12:00Z">
                              <w:rPr>
                                <w:ins w:id="624" w:author="CHANTHOU.VOEUN" w:date="2023-03-15T19:45:00Z"/>
                              </w:rPr>
                            </w:rPrChange>
                          </w:rPr>
                        </w:pPr>
                        <w:ins w:id="625" w:author="CHANTHOU.VOEUN" w:date="2023-03-15T19:45:00Z">
                          <w:r w:rsidRPr="004A631A">
                            <w:rPr>
                              <w:b/>
                              <w:bCs/>
                              <w:rPrChange w:id="626" w:author="CHANTHOU.VOEUN" w:date="2023-03-16T09:12:00Z">
                                <w:rPr/>
                              </w:rPrChange>
                            </w:rPr>
                            <w:t xml:space="preserve">Size </w:t>
                          </w:r>
                          <w:r w:rsidRPr="004A631A">
                            <w:rPr>
                              <w:b/>
                              <w:bCs/>
                              <w:rPrChange w:id="627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628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  <w:r w:rsidR="00BC7743" w:rsidRPr="004A631A">
                            <w:rPr>
                              <w:b/>
                              <w:bCs/>
                              <w:rPrChange w:id="629" w:author="CHANTHOU.VOEUN" w:date="2023-03-16T09:12:00Z">
                                <w:rPr/>
                              </w:rPrChange>
                            </w:rPr>
                            <w:t>16</w:t>
                          </w:r>
                        </w:ins>
                        <w:ins w:id="630" w:author="CHANTHOU.VOEUN" w:date="2023-03-15T19:46:00Z">
                          <w:r w:rsidR="00BC7743" w:rsidRPr="004A631A">
                            <w:rPr>
                              <w:b/>
                              <w:bCs/>
                              <w:rPrChange w:id="631" w:author="CHANTHOU.VOEUN" w:date="2023-03-16T09:12:00Z">
                                <w:rPr/>
                              </w:rPrChange>
                            </w:rPr>
                            <w:t>GB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632" w:author="CHANTHOU.VOEUN" w:date="2023-03-15T19:45:00Z"/>
                            <w:b/>
                            <w:bCs/>
                            <w:rPrChange w:id="633" w:author="CHANTHOU.VOEUN" w:date="2023-03-16T09:12:00Z">
                              <w:rPr>
                                <w:ins w:id="634" w:author="CHANTHOU.VOEUN" w:date="2023-03-15T19:45:00Z"/>
                              </w:rPr>
                            </w:rPrChange>
                          </w:rPr>
                        </w:pPr>
                        <w:ins w:id="635" w:author="CHANTHOU.VOEUN" w:date="2023-03-15T19:45:00Z">
                          <w:r w:rsidRPr="004A631A">
                            <w:rPr>
                              <w:b/>
                              <w:bCs/>
                              <w:rPrChange w:id="636" w:author="CHANTHOU.VOEUN" w:date="2023-03-16T09:12:00Z">
                                <w:rPr/>
                              </w:rPrChange>
                            </w:rPr>
                            <w:t xml:space="preserve">RAM type </w:t>
                          </w:r>
                          <w:r w:rsidRPr="004A631A">
                            <w:rPr>
                              <w:b/>
                              <w:bCs/>
                              <w:rPrChange w:id="637" w:author="CHANTHOU.VOEUN" w:date="2023-03-16T09:12:00Z">
                                <w:rPr/>
                              </w:rPrChange>
                            </w:rPr>
                            <w:tab/>
                            <w:t>: DDR</w:t>
                          </w:r>
                          <w:r w:rsidR="00BC7743" w:rsidRPr="004A631A">
                            <w:rPr>
                              <w:b/>
                              <w:bCs/>
                              <w:rPrChange w:id="638" w:author="CHANTHOU.VOEUN" w:date="2023-03-16T09:12:00Z">
                                <w:rPr/>
                              </w:rPrChange>
                            </w:rPr>
                            <w:t>4</w:t>
                          </w:r>
                        </w:ins>
                      </w:p>
                      <w:p w:rsidR="00340911" w:rsidRPr="004A631A" w:rsidRDefault="00340911" w:rsidP="00340911">
                        <w:pPr>
                          <w:rPr>
                            <w:ins w:id="639" w:author="CHANTHOU.VOEUN" w:date="2023-03-15T19:45:00Z"/>
                            <w:b/>
                            <w:bCs/>
                            <w:rPrChange w:id="640" w:author="CHANTHOU.VOEUN" w:date="2023-03-16T09:12:00Z">
                              <w:rPr>
                                <w:ins w:id="641" w:author="CHANTHOU.VOEUN" w:date="2023-03-15T19:45:00Z"/>
                              </w:rPr>
                            </w:rPrChange>
                          </w:rPr>
                        </w:pPr>
                        <w:ins w:id="642" w:author="CHANTHOU.VOEUN" w:date="2023-03-15T19:45:00Z">
                          <w:r w:rsidRPr="004A631A">
                            <w:rPr>
                              <w:b/>
                              <w:bCs/>
                              <w:rPrChange w:id="643" w:author="CHANTHOU.VOEUN" w:date="2023-03-16T09:12:00Z">
                                <w:rPr/>
                              </w:rPrChange>
                            </w:rPr>
                            <w:t xml:space="preserve">Pins </w:t>
                          </w:r>
                          <w:r w:rsidRPr="004A631A">
                            <w:rPr>
                              <w:b/>
                              <w:bCs/>
                              <w:rPrChange w:id="644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645" w:author="CHANTHOU.VOEUN" w:date="2023-03-16T09:12:00Z">
                                <w:rPr/>
                              </w:rPrChange>
                            </w:rPr>
                            <w:tab/>
                            <w:t xml:space="preserve">: </w:t>
                          </w:r>
                          <w:r w:rsidR="00BC7743" w:rsidRPr="004A631A">
                            <w:rPr>
                              <w:b/>
                              <w:bCs/>
                              <w:rPrChange w:id="646" w:author="CHANTHOU.VOEUN" w:date="2023-03-16T09:12:00Z">
                                <w:rPr/>
                              </w:rPrChange>
                            </w:rPr>
                            <w:t>260</w:t>
                          </w:r>
                        </w:ins>
                        <w:ins w:id="647" w:author="CHANTHOU.VOEUN" w:date="2023-03-15T19:47:00Z">
                          <w:r w:rsidR="00BC7743" w:rsidRPr="004A631A">
                            <w:rPr>
                              <w:b/>
                              <w:bCs/>
                              <w:rPrChange w:id="648" w:author="CHANTHOU.VOEUN" w:date="2023-03-16T09:12:00Z">
                                <w:rPr/>
                              </w:rPrChange>
                            </w:rPr>
                            <w:t>-</w:t>
                          </w:r>
                        </w:ins>
                        <w:ins w:id="649" w:author="CHANTHOU.VOEUN" w:date="2023-03-15T19:45:00Z">
                          <w:r w:rsidR="00BC7743" w:rsidRPr="004A631A">
                            <w:rPr>
                              <w:b/>
                              <w:bCs/>
                              <w:rPrChange w:id="650" w:author="CHANTHOU.VOEUN" w:date="2023-03-16T09:12:00Z">
                                <w:rPr/>
                              </w:rPrChange>
                            </w:rPr>
                            <w:t>pin</w:t>
                          </w:r>
                        </w:ins>
                      </w:p>
                      <w:p w:rsidR="00340911" w:rsidRPr="00340911" w:rsidRDefault="00340911" w:rsidP="00340911">
                        <w:pPr>
                          <w:rPr>
                            <w:ins w:id="651" w:author="CHANTHOU.VOEUN" w:date="2023-03-15T19:45:00Z"/>
                          </w:rPr>
                        </w:pPr>
                        <w:ins w:id="652" w:author="CHANTHOU.VOEUN" w:date="2023-03-15T19:45:00Z">
                          <w:r w:rsidRPr="004A631A">
                            <w:rPr>
                              <w:b/>
                              <w:bCs/>
                              <w:rPrChange w:id="653" w:author="CHANTHOU.VOEUN" w:date="2023-03-16T09:12:00Z">
                                <w:rPr/>
                              </w:rPrChange>
                            </w:rPr>
                            <w:t xml:space="preserve">Price </w:t>
                          </w:r>
                          <w:r w:rsidRPr="004A631A">
                            <w:rPr>
                              <w:b/>
                              <w:bCs/>
                              <w:rPrChange w:id="654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655" w:author="CHANTHOU.VOEUN" w:date="2023-03-16T09:12:00Z">
                                <w:rPr/>
                              </w:rPrChange>
                            </w:rPr>
                            <w:tab/>
                            <w:t>: $</w:t>
                          </w:r>
                          <w:r w:rsidR="00BC7743" w:rsidRPr="004A631A">
                            <w:rPr>
                              <w:b/>
                              <w:bCs/>
                              <w:rPrChange w:id="656" w:author="CHANTHOU.VOEUN" w:date="2023-03-16T09:12:00Z">
                                <w:rPr/>
                              </w:rPrChange>
                            </w:rPr>
                            <w:t>44.23</w:t>
                          </w:r>
                          <w:r w:rsidRPr="004A631A">
                            <w:rPr>
                              <w:b/>
                              <w:bCs/>
                              <w:rPrChange w:id="657" w:author="CHANTHOU.VOEUN" w:date="2023-03-16T09:12:00Z">
                                <w:rPr/>
                              </w:rPrChange>
                            </w:rPr>
                            <w:t>USD</w:t>
                          </w:r>
                        </w:ins>
                      </w:p>
                      <w:p w:rsidR="00340911" w:rsidRDefault="00340911"/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340911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60" w:author="CHANTHOU.VOEUN" w:date="2023-03-15T19:36:00Z"/>
          <w:b/>
          <w:color w:val="000000"/>
          <w:sz w:val="28"/>
          <w:szCs w:val="28"/>
        </w:rPr>
        <w:pPrChange w:id="461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462" w:author="CHANTHOU.VOEUN" w:date="2023-03-16T09:25:00Z">
        <w:r>
          <w:rPr>
            <w:b/>
            <w:color w:val="000000"/>
            <w:sz w:val="28"/>
            <w:szCs w:val="28"/>
          </w:rPr>
          <w:t>9</w:t>
        </w:r>
        <w:r w:rsidRPr="00555F7B">
          <w:rPr>
            <w:b/>
            <w:color w:val="000000"/>
            <w:sz w:val="28"/>
            <w:szCs w:val="28"/>
            <w:rPrChange w:id="463" w:author="CHANTHOU.VOEUN" w:date="2023-03-16T09:25:00Z">
              <w:rPr/>
            </w:rPrChange>
          </w:rPr>
          <w:t xml:space="preserve">.  </w:t>
        </w:r>
      </w:ins>
      <w:r w:rsidR="0040426E" w:rsidRPr="00555F7B">
        <w:rPr>
          <w:b/>
          <w:color w:val="000000"/>
          <w:sz w:val="28"/>
          <w:szCs w:val="28"/>
          <w:rPrChange w:id="464" w:author="CHANTHOU.VOEUN" w:date="2023-03-16T09:25:00Z">
            <w:rPr/>
          </w:rPrChange>
        </w:rPr>
        <w:t>Transcend:</w:t>
      </w:r>
      <w:ins w:id="465" w:author="CHANTHOU.VOEUN" w:date="2023-03-15T19:44:00Z">
        <w:r w:rsidRPr="00340911">
          <w:rPr>
            <w:b/>
            <w:noProof/>
            <w:color w:val="000000"/>
            <w:sz w:val="28"/>
            <w:szCs w:val="28"/>
          </w:rPr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column">
                <wp:posOffset>-127000</wp:posOffset>
              </wp:positionH>
              <wp:positionV relativeFrom="paragraph">
                <wp:posOffset>146050</wp:posOffset>
              </wp:positionV>
              <wp:extent cx="1720850" cy="1339850"/>
              <wp:effectExtent l="0" t="0" r="0" b="0"/>
              <wp:wrapNone/>
              <wp:docPr id="16" name="Picture 16" descr="https://m.media-amazon.com/images/W/IMAGERENDERING_521856-T1/images/I/81G+firdqQL._SL1500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s://m.media-amazon.com/images/W/IMAGERENDERING_521856-T1/images/I/81G+firdqQL._SL1500_.jpg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0850" cy="1339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340911" w:rsidRDefault="003409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66" w:author="CHANTHOU.VOEUN" w:date="2023-03-15T19:37:00Z"/>
          <w:b/>
          <w:color w:val="000000"/>
          <w:sz w:val="28"/>
          <w:szCs w:val="28"/>
        </w:rPr>
        <w:pPrChange w:id="467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340911" w:rsidRDefault="00BC77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68" w:author="CHANTHOU.VOEUN" w:date="2023-03-15T19:48:00Z"/>
          <w:b/>
          <w:color w:val="000000"/>
          <w:sz w:val="28"/>
          <w:szCs w:val="28"/>
        </w:rPr>
        <w:pPrChange w:id="469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  <w:ins w:id="470" w:author="CHANTHOU.VOEUN" w:date="2023-03-15T19:48:00Z">
        <w:r>
          <w:rPr>
            <w:b/>
            <w:color w:val="000000"/>
            <w:sz w:val="28"/>
            <w:szCs w:val="28"/>
          </w:rPr>
          <w:t xml:space="preserve"> </w:t>
        </w:r>
      </w:ins>
    </w:p>
    <w:p w:rsidR="00BC7743" w:rsidRDefault="00BC77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ns w:id="471" w:author="CHANTHOU.VOEUN" w:date="2023-03-16T09:27:00Z"/>
          <w:b/>
          <w:color w:val="000000"/>
          <w:sz w:val="28"/>
          <w:szCs w:val="28"/>
        </w:rPr>
        <w:pPrChange w:id="472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  <w:pPrChange w:id="473" w:author="CHANTHOU.VOEUN" w:date="2023-03-15T19:3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rPr>
          <w:ins w:id="474" w:author="CHANTHOU.VOEUN" w:date="2023-03-16T09:29:00Z"/>
          <w:b/>
          <w:color w:val="000000"/>
          <w:sz w:val="28"/>
          <w:szCs w:val="28"/>
        </w:rPr>
        <w:pPrChange w:id="475" w:author="CHANTHOU.VOEUN" w:date="2023-03-16T09:2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rPr>
          <w:ins w:id="476" w:author="CHANTHOU.VOEUN" w:date="2023-03-16T09:29:00Z"/>
          <w:b/>
          <w:color w:val="000000"/>
          <w:sz w:val="28"/>
          <w:szCs w:val="28"/>
        </w:rPr>
        <w:pPrChange w:id="477" w:author="CHANTHOU.VOEUN" w:date="2023-03-16T09:26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</w:pPr>
        </w:pPrChange>
      </w:pPr>
    </w:p>
    <w:p w:rsidR="00555F7B" w:rsidRDefault="00555F7B">
      <w:pPr>
        <w:pBdr>
          <w:top w:val="nil"/>
          <w:left w:val="nil"/>
          <w:bottom w:val="nil"/>
          <w:right w:val="nil"/>
          <w:between w:val="nil"/>
        </w:pBdr>
        <w:rPr>
          <w:ins w:id="478" w:author="CHANTHOU.VOEUN" w:date="2023-03-16T09:30:00Z"/>
          <w:b/>
          <w:color w:val="000000"/>
          <w:sz w:val="28"/>
          <w:szCs w:val="28"/>
        </w:rPr>
        <w:pPrChange w:id="479" w:author="CHANTHOU.VOEUN" w:date="2023-03-16T09:30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</w:pPr>
        </w:pPrChange>
      </w:pPr>
    </w:p>
    <w:p w:rsidR="00BC7743" w:rsidRDefault="00555F7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pPrChange w:id="480" w:author="CHANTHOU.VOEUN" w:date="2023-03-16T09:30:00Z">
          <w:pPr>
            <w:numPr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</w:pPr>
        </w:pPrChange>
      </w:pPr>
      <w:ins w:id="481" w:author="CHANTHOU.VOEUN" w:date="2023-03-15T19:51:00Z">
        <w:r w:rsidRPr="00BC7743">
          <w:rPr>
            <w:b/>
            <w:noProof/>
            <w:color w:val="000000"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75648" behindDoc="1" locked="0" layoutInCell="1" allowOverlap="1">
                  <wp:simplePos x="0" y="0"/>
                  <wp:positionH relativeFrom="column">
                    <wp:posOffset>2463800</wp:posOffset>
                  </wp:positionH>
                  <wp:positionV relativeFrom="paragraph">
                    <wp:posOffset>36195</wp:posOffset>
                  </wp:positionV>
                  <wp:extent cx="3187700" cy="1778000"/>
                  <wp:effectExtent l="0" t="0" r="12700" b="12700"/>
                  <wp:wrapNone/>
                  <wp:docPr id="19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87700" cy="177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743" w:rsidRPr="004A631A" w:rsidRDefault="00BC7743" w:rsidP="00BC7743">
                              <w:pPr>
                                <w:rPr>
                                  <w:ins w:id="482" w:author="CHANTHOU.VOEUN" w:date="2023-03-15T19:52:00Z"/>
                                  <w:b/>
                                  <w:bCs/>
                                </w:rPr>
                              </w:pPr>
                              <w:ins w:id="483" w:author="CHANTHOU.VOEUN" w:date="2023-03-15T19:52:00Z">
                                <w:r w:rsidRPr="004A631A">
                                  <w:rPr>
                                    <w:b/>
                                    <w:bCs/>
                                    <w:rPrChange w:id="484" w:author="CHANTHOU.VOEUN" w:date="2023-03-16T09:12:00Z">
                                      <w:rPr/>
                                    </w:rPrChange>
                                  </w:rPr>
                                  <w:t>Name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85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86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Sk Hynix</w:t>
                                </w:r>
                              </w:ins>
                            </w:p>
                            <w:p w:rsidR="00BC7743" w:rsidRPr="004A631A" w:rsidRDefault="00BC7743" w:rsidP="00BC7743">
                              <w:pPr>
                                <w:rPr>
                                  <w:ins w:id="487" w:author="CHANTHOU.VOEUN" w:date="2023-03-15T19:52:00Z"/>
                                  <w:b/>
                                  <w:bCs/>
                                  <w:rPrChange w:id="488" w:author="CHANTHOU.VOEUN" w:date="2023-03-16T09:12:00Z">
                                    <w:rPr>
                                      <w:ins w:id="489" w:author="CHANTHOU.VOEUN" w:date="2023-03-15T19:52:00Z"/>
                                    </w:rPr>
                                  </w:rPrChange>
                                </w:rPr>
                              </w:pPr>
                              <w:ins w:id="490" w:author="CHANTHOU.VOEUN" w:date="2023-03-15T19:52:00Z">
                                <w:r w:rsidRPr="004A631A">
                                  <w:rPr>
                                    <w:b/>
                                    <w:bCs/>
                                    <w:rPrChange w:id="491" w:author="CHANTHOU.VOEUN" w:date="2023-03-16T09:12:00Z">
                                      <w:rPr/>
                                    </w:rPrChange>
                                  </w:rPr>
                                  <w:t xml:space="preserve">Size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92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493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8</w:t>
                                </w:r>
                              </w:ins>
                              <w:ins w:id="494" w:author="CHANTHOU.VOEUN" w:date="2023-03-15T19:53:00Z">
                                <w:r w:rsidRPr="004A631A">
                                  <w:rPr>
                                    <w:b/>
                                    <w:bCs/>
                                    <w:rPrChange w:id="495" w:author="CHANTHOU.VOEUN" w:date="2023-03-16T09:12:00Z">
                                      <w:rPr/>
                                    </w:rPrChange>
                                  </w:rPr>
                                  <w:t>GB</w:t>
                                </w:r>
                              </w:ins>
                            </w:p>
                            <w:p w:rsidR="00BC7743" w:rsidRPr="004A631A" w:rsidRDefault="00BC7743" w:rsidP="00BC7743">
                              <w:pPr>
                                <w:rPr>
                                  <w:ins w:id="496" w:author="CHANTHOU.VOEUN" w:date="2023-03-15T19:52:00Z"/>
                                  <w:b/>
                                  <w:bCs/>
                                  <w:rPrChange w:id="497" w:author="CHANTHOU.VOEUN" w:date="2023-03-16T09:12:00Z">
                                    <w:rPr>
                                      <w:ins w:id="498" w:author="CHANTHOU.VOEUN" w:date="2023-03-15T19:52:00Z"/>
                                    </w:rPr>
                                  </w:rPrChange>
                                </w:rPr>
                              </w:pPr>
                              <w:ins w:id="499" w:author="CHANTHOU.VOEUN" w:date="2023-03-15T19:52:00Z">
                                <w:r w:rsidRPr="004A631A">
                                  <w:rPr>
                                    <w:b/>
                                    <w:bCs/>
                                    <w:rPrChange w:id="500" w:author="CHANTHOU.VOEUN" w:date="2023-03-16T09:12:00Z">
                                      <w:rPr/>
                                    </w:rPrChange>
                                  </w:rPr>
                                  <w:t xml:space="preserve">RAM type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501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DDR3</w:t>
                                </w:r>
                              </w:ins>
                            </w:p>
                            <w:p w:rsidR="00BC7743" w:rsidRPr="004A631A" w:rsidRDefault="00BC7743" w:rsidP="00BC7743">
                              <w:pPr>
                                <w:rPr>
                                  <w:ins w:id="502" w:author="CHANTHOU.VOEUN" w:date="2023-03-15T19:52:00Z"/>
                                  <w:b/>
                                  <w:bCs/>
                                  <w:rPrChange w:id="503" w:author="CHANTHOU.VOEUN" w:date="2023-03-16T09:12:00Z">
                                    <w:rPr>
                                      <w:ins w:id="504" w:author="CHANTHOU.VOEUN" w:date="2023-03-15T19:52:00Z"/>
                                    </w:rPr>
                                  </w:rPrChange>
                                </w:rPr>
                              </w:pPr>
                              <w:ins w:id="505" w:author="CHANTHOU.VOEUN" w:date="2023-03-15T19:52:00Z">
                                <w:r w:rsidRPr="004A631A">
                                  <w:rPr>
                                    <w:b/>
                                    <w:bCs/>
                                    <w:rPrChange w:id="506" w:author="CHANTHOU.VOEUN" w:date="2023-03-16T09:12:00Z">
                                      <w:rPr/>
                                    </w:rPrChange>
                                  </w:rPr>
                                  <w:t xml:space="preserve">Pins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507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508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204-pin</w:t>
                                </w:r>
                              </w:ins>
                            </w:p>
                            <w:p w:rsidR="00BC7743" w:rsidRPr="004A631A" w:rsidRDefault="00BC7743" w:rsidP="00BC7743">
                              <w:pPr>
                                <w:rPr>
                                  <w:ins w:id="509" w:author="CHANTHOU.VOEUN" w:date="2023-03-15T19:52:00Z"/>
                                  <w:b/>
                                  <w:bCs/>
                                  <w:rPrChange w:id="510" w:author="CHANTHOU.VOEUN" w:date="2023-03-16T09:12:00Z">
                                    <w:rPr>
                                      <w:ins w:id="511" w:author="CHANTHOU.VOEUN" w:date="2023-03-15T19:52:00Z"/>
                                    </w:rPr>
                                  </w:rPrChange>
                                </w:rPr>
                              </w:pPr>
                              <w:ins w:id="512" w:author="CHANTHOU.VOEUN" w:date="2023-03-15T19:52:00Z">
                                <w:r w:rsidRPr="004A631A">
                                  <w:rPr>
                                    <w:b/>
                                    <w:bCs/>
                                    <w:rPrChange w:id="513" w:author="CHANTHOU.VOEUN" w:date="2023-03-16T09:12:00Z">
                                      <w:rPr/>
                                    </w:rPrChange>
                                  </w:rPr>
                                  <w:t xml:space="preserve">Price </w:t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514" w:author="CHANTHOU.VOEUN" w:date="2023-03-16T09:12:00Z">
                                      <w:rPr/>
                                    </w:rPrChange>
                                  </w:rPr>
                                  <w:tab/>
                                </w:r>
                                <w:r w:rsidRPr="004A631A">
                                  <w:rPr>
                                    <w:b/>
                                    <w:bCs/>
                                    <w:rPrChange w:id="515" w:author="CHANTHOU.VOEUN" w:date="2023-03-16T09:12:00Z">
                                      <w:rPr/>
                                    </w:rPrChange>
                                  </w:rPr>
                                  <w:tab/>
                                  <w:t>: $</w:t>
                                </w:r>
                              </w:ins>
                              <w:ins w:id="516" w:author="CHANTHOU.VOEUN" w:date="2023-03-15T19:54:00Z">
                                <w:r w:rsidRPr="004A631A">
                                  <w:rPr>
                                    <w:b/>
                                    <w:bCs/>
                                    <w:rPrChange w:id="517" w:author="CHANTHOU.VOEUN" w:date="2023-03-16T09:12:00Z">
                                      <w:rPr/>
                                    </w:rPrChange>
                                  </w:rPr>
                                  <w:t>10.97</w:t>
                                </w:r>
                              </w:ins>
                              <w:ins w:id="518" w:author="CHANTHOU.VOEUN" w:date="2023-03-15T19:52:00Z">
                                <w:r w:rsidRPr="004A631A">
                                  <w:rPr>
                                    <w:b/>
                                    <w:bCs/>
                                    <w:rPrChange w:id="519" w:author="CHANTHOU.VOEUN" w:date="2023-03-16T09:12:00Z">
                                      <w:rPr/>
                                    </w:rPrChange>
                                  </w:rPr>
                                  <w:t>USD</w:t>
                                </w:r>
                              </w:ins>
                            </w:p>
                            <w:p w:rsidR="00BC7743" w:rsidRDefault="00BC774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35" type="#_x0000_t202" style="position:absolute;margin-left:194pt;margin-top:2.85pt;width:251pt;height:140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" strokecolor="white [3212]">
                  <v:textbox>
                    <w:txbxContent>
                      <w:p w:rsidR="00BC7743" w:rsidRPr="004A631A" w:rsidRDefault="00BC7743" w:rsidP="00BC7743">
                        <w:pPr>
                          <w:rPr>
                            <w:ins w:id="718" w:author="CHANTHOU.VOEUN" w:date="2023-03-15T19:52:00Z"/>
                            <w:b/>
                            <w:bCs/>
                          </w:rPr>
                        </w:pPr>
                        <w:ins w:id="719" w:author="CHANTHOU.VOEUN" w:date="2023-03-15T19:52:00Z">
                          <w:r w:rsidRPr="004A631A">
                            <w:rPr>
                              <w:b/>
                              <w:bCs/>
                              <w:rPrChange w:id="720" w:author="CHANTHOU.VOEUN" w:date="2023-03-16T09:12:00Z">
                                <w:rPr/>
                              </w:rPrChange>
                            </w:rPr>
                            <w:t>Name</w:t>
                          </w:r>
                          <w:r w:rsidRPr="004A631A">
                            <w:rPr>
                              <w:b/>
                              <w:bCs/>
                              <w:rPrChange w:id="721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722" w:author="CHANTHOU.VOEUN" w:date="2023-03-16T09:12:00Z">
                                <w:rPr/>
                              </w:rPrChange>
                            </w:rPr>
                            <w:tab/>
                            <w:t>: Sk Hynix</w:t>
                          </w:r>
                        </w:ins>
                      </w:p>
                      <w:p w:rsidR="00BC7743" w:rsidRPr="004A631A" w:rsidRDefault="00BC7743" w:rsidP="00BC7743">
                        <w:pPr>
                          <w:rPr>
                            <w:ins w:id="723" w:author="CHANTHOU.VOEUN" w:date="2023-03-15T19:52:00Z"/>
                            <w:b/>
                            <w:bCs/>
                            <w:rPrChange w:id="724" w:author="CHANTHOU.VOEUN" w:date="2023-03-16T09:12:00Z">
                              <w:rPr>
                                <w:ins w:id="725" w:author="CHANTHOU.VOEUN" w:date="2023-03-15T19:52:00Z"/>
                              </w:rPr>
                            </w:rPrChange>
                          </w:rPr>
                        </w:pPr>
                        <w:ins w:id="726" w:author="CHANTHOU.VOEUN" w:date="2023-03-15T19:52:00Z">
                          <w:r w:rsidRPr="004A631A">
                            <w:rPr>
                              <w:b/>
                              <w:bCs/>
                              <w:rPrChange w:id="727" w:author="CHANTHOU.VOEUN" w:date="2023-03-16T09:12:00Z">
                                <w:rPr/>
                              </w:rPrChange>
                            </w:rPr>
                            <w:t xml:space="preserve">Size </w:t>
                          </w:r>
                          <w:r w:rsidRPr="004A631A">
                            <w:rPr>
                              <w:b/>
                              <w:bCs/>
                              <w:rPrChange w:id="728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729" w:author="CHANTHOU.VOEUN" w:date="2023-03-16T09:12:00Z">
                                <w:rPr/>
                              </w:rPrChange>
                            </w:rPr>
                            <w:tab/>
                            <w:t>: 8</w:t>
                          </w:r>
                        </w:ins>
                        <w:ins w:id="730" w:author="CHANTHOU.VOEUN" w:date="2023-03-15T19:53:00Z">
                          <w:r w:rsidRPr="004A631A">
                            <w:rPr>
                              <w:b/>
                              <w:bCs/>
                              <w:rPrChange w:id="731" w:author="CHANTHOU.VOEUN" w:date="2023-03-16T09:12:00Z">
                                <w:rPr/>
                              </w:rPrChange>
                            </w:rPr>
                            <w:t>GB</w:t>
                          </w:r>
                        </w:ins>
                      </w:p>
                      <w:p w:rsidR="00BC7743" w:rsidRPr="004A631A" w:rsidRDefault="00BC7743" w:rsidP="00BC7743">
                        <w:pPr>
                          <w:rPr>
                            <w:ins w:id="732" w:author="CHANTHOU.VOEUN" w:date="2023-03-15T19:52:00Z"/>
                            <w:b/>
                            <w:bCs/>
                            <w:rPrChange w:id="733" w:author="CHANTHOU.VOEUN" w:date="2023-03-16T09:12:00Z">
                              <w:rPr>
                                <w:ins w:id="734" w:author="CHANTHOU.VOEUN" w:date="2023-03-15T19:52:00Z"/>
                              </w:rPr>
                            </w:rPrChange>
                          </w:rPr>
                        </w:pPr>
                        <w:ins w:id="735" w:author="CHANTHOU.VOEUN" w:date="2023-03-15T19:52:00Z">
                          <w:r w:rsidRPr="004A631A">
                            <w:rPr>
                              <w:b/>
                              <w:bCs/>
                              <w:rPrChange w:id="736" w:author="CHANTHOU.VOEUN" w:date="2023-03-16T09:12:00Z">
                                <w:rPr/>
                              </w:rPrChange>
                            </w:rPr>
                            <w:t xml:space="preserve">RAM type </w:t>
                          </w:r>
                          <w:r w:rsidRPr="004A631A">
                            <w:rPr>
                              <w:b/>
                              <w:bCs/>
                              <w:rPrChange w:id="737" w:author="CHANTHOU.VOEUN" w:date="2023-03-16T09:12:00Z">
                                <w:rPr/>
                              </w:rPrChange>
                            </w:rPr>
                            <w:tab/>
                            <w:t>: DDR3</w:t>
                          </w:r>
                        </w:ins>
                      </w:p>
                      <w:p w:rsidR="00BC7743" w:rsidRPr="004A631A" w:rsidRDefault="00BC7743" w:rsidP="00BC7743">
                        <w:pPr>
                          <w:rPr>
                            <w:ins w:id="738" w:author="CHANTHOU.VOEUN" w:date="2023-03-15T19:52:00Z"/>
                            <w:b/>
                            <w:bCs/>
                            <w:rPrChange w:id="739" w:author="CHANTHOU.VOEUN" w:date="2023-03-16T09:12:00Z">
                              <w:rPr>
                                <w:ins w:id="740" w:author="CHANTHOU.VOEUN" w:date="2023-03-15T19:52:00Z"/>
                              </w:rPr>
                            </w:rPrChange>
                          </w:rPr>
                        </w:pPr>
                        <w:ins w:id="741" w:author="CHANTHOU.VOEUN" w:date="2023-03-15T19:52:00Z">
                          <w:r w:rsidRPr="004A631A">
                            <w:rPr>
                              <w:b/>
                              <w:bCs/>
                              <w:rPrChange w:id="742" w:author="CHANTHOU.VOEUN" w:date="2023-03-16T09:12:00Z">
                                <w:rPr/>
                              </w:rPrChange>
                            </w:rPr>
                            <w:t xml:space="preserve">Pins </w:t>
                          </w:r>
                          <w:r w:rsidRPr="004A631A">
                            <w:rPr>
                              <w:b/>
                              <w:bCs/>
                              <w:rPrChange w:id="743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744" w:author="CHANTHOU.VOEUN" w:date="2023-03-16T09:12:00Z">
                                <w:rPr/>
                              </w:rPrChange>
                            </w:rPr>
                            <w:tab/>
                            <w:t>: 204-pin</w:t>
                          </w:r>
                        </w:ins>
                      </w:p>
                      <w:p w:rsidR="00BC7743" w:rsidRPr="004A631A" w:rsidRDefault="00BC7743" w:rsidP="00BC7743">
                        <w:pPr>
                          <w:rPr>
                            <w:ins w:id="745" w:author="CHANTHOU.VOEUN" w:date="2023-03-15T19:52:00Z"/>
                            <w:b/>
                            <w:bCs/>
                            <w:rPrChange w:id="746" w:author="CHANTHOU.VOEUN" w:date="2023-03-16T09:12:00Z">
                              <w:rPr>
                                <w:ins w:id="747" w:author="CHANTHOU.VOEUN" w:date="2023-03-15T19:52:00Z"/>
                              </w:rPr>
                            </w:rPrChange>
                          </w:rPr>
                        </w:pPr>
                        <w:ins w:id="748" w:author="CHANTHOU.VOEUN" w:date="2023-03-15T19:52:00Z">
                          <w:r w:rsidRPr="004A631A">
                            <w:rPr>
                              <w:b/>
                              <w:bCs/>
                              <w:rPrChange w:id="749" w:author="CHANTHOU.VOEUN" w:date="2023-03-16T09:12:00Z">
                                <w:rPr/>
                              </w:rPrChange>
                            </w:rPr>
                            <w:t xml:space="preserve">Price </w:t>
                          </w:r>
                          <w:r w:rsidRPr="004A631A">
                            <w:rPr>
                              <w:b/>
                              <w:bCs/>
                              <w:rPrChange w:id="750" w:author="CHANTHOU.VOEUN" w:date="2023-03-16T09:12:00Z">
                                <w:rPr/>
                              </w:rPrChange>
                            </w:rPr>
                            <w:tab/>
                          </w:r>
                          <w:r w:rsidRPr="004A631A">
                            <w:rPr>
                              <w:b/>
                              <w:bCs/>
                              <w:rPrChange w:id="751" w:author="CHANTHOU.VOEUN" w:date="2023-03-16T09:12:00Z">
                                <w:rPr/>
                              </w:rPrChange>
                            </w:rPr>
                            <w:tab/>
                            <w:t>: $</w:t>
                          </w:r>
                        </w:ins>
                        <w:ins w:id="752" w:author="CHANTHOU.VOEUN" w:date="2023-03-15T19:54:00Z">
                          <w:r w:rsidRPr="004A631A">
                            <w:rPr>
                              <w:b/>
                              <w:bCs/>
                              <w:rPrChange w:id="753" w:author="CHANTHOU.VOEUN" w:date="2023-03-16T09:12:00Z">
                                <w:rPr/>
                              </w:rPrChange>
                            </w:rPr>
                            <w:t>10.97</w:t>
                          </w:r>
                        </w:ins>
                        <w:ins w:id="754" w:author="CHANTHOU.VOEUN" w:date="2023-03-15T19:52:00Z">
                          <w:r w:rsidRPr="004A631A">
                            <w:rPr>
                              <w:b/>
                              <w:bCs/>
                              <w:rPrChange w:id="755" w:author="CHANTHOU.VOEUN" w:date="2023-03-16T09:12:00Z">
                                <w:rPr/>
                              </w:rPrChange>
                            </w:rPr>
                            <w:t>USD</w:t>
                          </w:r>
                        </w:ins>
                      </w:p>
                      <w:p w:rsidR="00BC7743" w:rsidRDefault="00BC7743"/>
                    </w:txbxContent>
                  </v:textbox>
                </v:shape>
              </w:pict>
            </mc:Fallback>
          </mc:AlternateContent>
        </w:r>
        <w:r w:rsidRPr="00BC7743">
          <w:rPr>
            <w:b/>
            <w:noProof/>
            <w:color w:val="000000"/>
            <w:sz w:val="28"/>
            <w:szCs w:val="28"/>
          </w:rPr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347980</wp:posOffset>
              </wp:positionV>
              <wp:extent cx="1774825" cy="1365250"/>
              <wp:effectExtent l="0" t="0" r="0" b="6350"/>
              <wp:wrapNone/>
              <wp:docPr id="18" name="Picture 18" descr="https://m.media-amazon.com/images/W/IMAGERENDERING_521856-T1/images/I/51evNq8EEKL._SL1200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s://m.media-amazon.com/images/W/IMAGERENDERING_521856-T1/images/I/51evNq8EEKL._SL1200_.jpg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4825" cy="136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520" w:author="CHANTHOU.VOEUN" w:date="2023-03-16T09:26:00Z">
        <w:r>
          <w:rPr>
            <w:b/>
            <w:color w:val="000000"/>
            <w:sz w:val="28"/>
            <w:szCs w:val="28"/>
          </w:rPr>
          <w:t>10</w:t>
        </w:r>
        <w:r w:rsidRPr="00555F7B">
          <w:rPr>
            <w:b/>
            <w:color w:val="000000"/>
            <w:sz w:val="28"/>
            <w:szCs w:val="28"/>
            <w:rPrChange w:id="521" w:author="CHANTHOU.VOEUN" w:date="2023-03-16T09:26:00Z">
              <w:rPr/>
            </w:rPrChange>
          </w:rPr>
          <w:t xml:space="preserve">.  </w:t>
        </w:r>
      </w:ins>
      <w:ins w:id="522" w:author="CHANTHOU.VOEUN" w:date="2023-03-16T09:25:00Z">
        <w:r w:rsidRPr="00555F7B">
          <w:rPr>
            <w:b/>
            <w:color w:val="000000"/>
            <w:sz w:val="28"/>
            <w:szCs w:val="28"/>
            <w:rPrChange w:id="523" w:author="CHANTHOU.VOEUN" w:date="2023-03-16T09:26:00Z">
              <w:rPr/>
            </w:rPrChange>
          </w:rPr>
          <w:t xml:space="preserve">  </w:t>
        </w:r>
      </w:ins>
      <w:r w:rsidR="0040426E" w:rsidRPr="00555F7B">
        <w:rPr>
          <w:b/>
          <w:color w:val="000000"/>
          <w:sz w:val="28"/>
          <w:szCs w:val="28"/>
          <w:rPrChange w:id="524" w:author="CHANTHOU.VOEUN" w:date="2023-03-16T09:26:00Z">
            <w:rPr/>
          </w:rPrChange>
        </w:rPr>
        <w:t>Hynix:</w:t>
      </w:r>
    </w:p>
    <w:sectPr w:rsidR="00BC77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9E3" w:rsidRDefault="00CA09E3" w:rsidP="00CF303D">
      <w:pPr>
        <w:spacing w:after="0" w:line="240" w:lineRule="auto"/>
      </w:pPr>
      <w:r>
        <w:separator/>
      </w:r>
    </w:p>
  </w:endnote>
  <w:endnote w:type="continuationSeparator" w:id="0">
    <w:p w:rsidR="00CA09E3" w:rsidRDefault="00CA09E3" w:rsidP="00CF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9E3" w:rsidRDefault="00CA09E3" w:rsidP="00CF303D">
      <w:pPr>
        <w:spacing w:after="0" w:line="240" w:lineRule="auto"/>
      </w:pPr>
      <w:r>
        <w:separator/>
      </w:r>
    </w:p>
  </w:footnote>
  <w:footnote w:type="continuationSeparator" w:id="0">
    <w:p w:rsidR="00CA09E3" w:rsidRDefault="00CA09E3" w:rsidP="00CF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204D"/>
    <w:multiLevelType w:val="hybridMultilevel"/>
    <w:tmpl w:val="F90E1BC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2BD1"/>
    <w:multiLevelType w:val="hybridMultilevel"/>
    <w:tmpl w:val="A3C415B8"/>
    <w:lvl w:ilvl="0" w:tplc="2598A88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D3CD8"/>
    <w:multiLevelType w:val="multilevel"/>
    <w:tmpl w:val="C4A46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772"/>
    <w:multiLevelType w:val="hybridMultilevel"/>
    <w:tmpl w:val="C85E7650"/>
    <w:lvl w:ilvl="0" w:tplc="438A5784">
      <w:start w:val="10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6485DD8"/>
    <w:multiLevelType w:val="hybridMultilevel"/>
    <w:tmpl w:val="2B2A5AB2"/>
    <w:lvl w:ilvl="0" w:tplc="BF8282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21BE0"/>
    <w:multiLevelType w:val="hybridMultilevel"/>
    <w:tmpl w:val="F10AD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B46B2"/>
    <w:multiLevelType w:val="hybridMultilevel"/>
    <w:tmpl w:val="80547C84"/>
    <w:lvl w:ilvl="0" w:tplc="49BC123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02811"/>
    <w:multiLevelType w:val="hybridMultilevel"/>
    <w:tmpl w:val="66B0E6AE"/>
    <w:lvl w:ilvl="0" w:tplc="B790BCE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819B6"/>
    <w:multiLevelType w:val="hybridMultilevel"/>
    <w:tmpl w:val="390841DA"/>
    <w:lvl w:ilvl="0" w:tplc="0A0CD27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20B90"/>
    <w:multiLevelType w:val="hybridMultilevel"/>
    <w:tmpl w:val="8FCC235E"/>
    <w:lvl w:ilvl="0" w:tplc="544C644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14B96"/>
    <w:multiLevelType w:val="hybridMultilevel"/>
    <w:tmpl w:val="AB2C478A"/>
    <w:lvl w:ilvl="0" w:tplc="69487AC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26834"/>
    <w:multiLevelType w:val="hybridMultilevel"/>
    <w:tmpl w:val="83C0EC8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71AE8"/>
    <w:multiLevelType w:val="hybridMultilevel"/>
    <w:tmpl w:val="7D00CA78"/>
    <w:lvl w:ilvl="0" w:tplc="29C0383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NTHOU.VOEUN">
    <w15:presenceInfo w15:providerId="None" w15:userId="CHANTHOU.VOE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DF"/>
    <w:rsid w:val="000A4A24"/>
    <w:rsid w:val="000B7AEF"/>
    <w:rsid w:val="001A27C6"/>
    <w:rsid w:val="00340911"/>
    <w:rsid w:val="0040426E"/>
    <w:rsid w:val="004A631A"/>
    <w:rsid w:val="00555F7B"/>
    <w:rsid w:val="005A3EDE"/>
    <w:rsid w:val="00722AB5"/>
    <w:rsid w:val="0073260B"/>
    <w:rsid w:val="007E79AA"/>
    <w:rsid w:val="00A8497B"/>
    <w:rsid w:val="00BA0F8A"/>
    <w:rsid w:val="00BC7743"/>
    <w:rsid w:val="00BD532B"/>
    <w:rsid w:val="00CA09E3"/>
    <w:rsid w:val="00CF303D"/>
    <w:rsid w:val="00E157DF"/>
    <w:rsid w:val="00E8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0CBF"/>
  <w15:docId w15:val="{5210A80B-8953-472A-B62A-7862A741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5304"/>
    <w:pPr>
      <w:ind w:left="720"/>
      <w:contextualSpacing/>
    </w:pPr>
    <w:rPr>
      <w:szCs w:val="36"/>
    </w:rPr>
  </w:style>
  <w:style w:type="paragraph" w:styleId="Header">
    <w:name w:val="header"/>
    <w:basedOn w:val="Normal"/>
    <w:link w:val="HeaderChar"/>
    <w:uiPriority w:val="99"/>
    <w:unhideWhenUsed/>
    <w:rsid w:val="00CF303D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CF303D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CF303D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CF303D"/>
    <w:rPr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F7B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7B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10</cp:revision>
  <dcterms:created xsi:type="dcterms:W3CDTF">2023-03-15T12:56:00Z</dcterms:created>
  <dcterms:modified xsi:type="dcterms:W3CDTF">2023-03-16T02:45:00Z</dcterms:modified>
</cp:coreProperties>
</file>