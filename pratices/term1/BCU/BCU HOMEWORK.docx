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7DF" w:rsidRDefault="00E858AF">
      <w:pPr>
        <w:shd w:val="clear" w:color="auto" w:fill="4472C4"/>
        <w:jc w:val="center"/>
        <w:rPr>
          <w:b/>
          <w:color w:val="FFFFFF"/>
          <w:sz w:val="44"/>
          <w:szCs w:val="44"/>
        </w:rPr>
      </w:pPr>
      <w:r>
        <w:rPr>
          <w:b/>
          <w:color w:val="FFFFFF"/>
          <w:sz w:val="44"/>
          <w:szCs w:val="44"/>
        </w:rPr>
        <w:t>BCU HOMEWORK</w:t>
      </w:r>
    </w:p>
    <w:p w:rsidR="00E157DF" w:rsidRDefault="00E858AF">
      <w:pPr>
        <w:rPr>
          <w:b/>
          <w:sz w:val="36"/>
          <w:szCs w:val="36"/>
        </w:rPr>
      </w:pPr>
      <w:r>
        <w:rPr>
          <w:b/>
          <w:sz w:val="36"/>
          <w:szCs w:val="36"/>
        </w:rPr>
        <w:t>Top 10 Best RAM Manufacture</w:t>
      </w:r>
    </w:p>
    <w:p w:rsidR="00E157DF" w:rsidRDefault="00E858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Corsair:</w:t>
      </w:r>
    </w:p>
    <w:p w:rsidR="00E157DF" w:rsidRDefault="00E858AF">
      <w:pPr>
        <w:ind w:left="720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2380381" cy="1374222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t="14619" b="8438"/>
                    <a:stretch>
                      <a:fillRect/>
                    </a:stretch>
                  </pic:blipFill>
                  <pic:spPr>
                    <a:xfrm>
                      <a:off x="0" y="0"/>
                      <a:ext cx="2380381" cy="13742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45720" distB="45720" distL="114300" distR="114300" simplePos="0" relativeHeight="251658240" behindDoc="0" locked="0" layoutInCell="1" hidden="0" allowOverlap="1">
                <wp:simplePos x="0" y="0"/>
                <wp:positionH relativeFrom="column">
                  <wp:posOffset>3416300</wp:posOffset>
                </wp:positionH>
                <wp:positionV relativeFrom="paragraph">
                  <wp:posOffset>7621</wp:posOffset>
                </wp:positionV>
                <wp:extent cx="3325931" cy="1692021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87797" y="2938752"/>
                          <a:ext cx="3316406" cy="16824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157DF" w:rsidRDefault="00E858AF">
                            <w:pPr>
                              <w:spacing w:after="120"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CORSAIR Vengeance RGB Pro</w:t>
                            </w:r>
                          </w:p>
                          <w:p w:rsidR="00E157DF" w:rsidRDefault="00E858AF">
                            <w:pPr>
                              <w:spacing w:after="120"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Size 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: 8G</w:t>
                            </w:r>
                          </w:p>
                          <w:p w:rsidR="00E157DF" w:rsidRDefault="00E858AF">
                            <w:pPr>
                              <w:spacing w:after="120"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RAM type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DDR4</w:t>
                            </w:r>
                          </w:p>
                          <w:p w:rsidR="00E157DF" w:rsidRDefault="00E858AF">
                            <w:pPr>
                              <w:spacing w:after="120"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Pins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: 288-pins</w:t>
                            </w:r>
                          </w:p>
                          <w:p w:rsidR="00E157DF" w:rsidRDefault="00E858AF">
                            <w:pPr>
                              <w:spacing w:after="120"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Price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$54.99USD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3416300</wp:posOffset>
                </wp:positionH>
                <wp:positionV relativeFrom="paragraph">
                  <wp:posOffset>7621</wp:posOffset>
                </wp:positionV>
                <wp:extent cx="3325931" cy="1692021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25931" cy="169202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157DF" w:rsidRDefault="00E858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G.Skill:</w:t>
      </w:r>
    </w:p>
    <w:p w:rsidR="00722AB5" w:rsidRDefault="00722AB5" w:rsidP="00722AB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 w:rsidRPr="00722AB5">
        <w:rPr>
          <w:b/>
          <w:color w:val="000000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139700</wp:posOffset>
            </wp:positionH>
            <wp:positionV relativeFrom="paragraph">
              <wp:posOffset>64770</wp:posOffset>
            </wp:positionV>
            <wp:extent cx="2527300" cy="1664904"/>
            <wp:effectExtent l="0" t="0" r="6350" b="0"/>
            <wp:wrapSquare wrapText="bothSides"/>
            <wp:docPr id="3" name="Picture 3" descr="https://m.media-amazon.com/images/I/61l4EStxhnL._AC_SL1274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.media-amazon.com/images/I/61l4EStxhnL._AC_SL1274_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166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22AB5" w:rsidRDefault="00722AB5" w:rsidP="00722AB5">
      <w:pPr>
        <w:spacing w:after="120" w:line="258" w:lineRule="auto"/>
        <w:ind w:left="5040"/>
        <w:textDirection w:val="btLr"/>
      </w:pPr>
      <w:r>
        <w:rPr>
          <w:b/>
          <w:color w:val="000000"/>
        </w:rPr>
        <w:t>Name</w:t>
      </w:r>
      <w:r>
        <w:rPr>
          <w:color w:val="000000"/>
        </w:rPr>
        <w:tab/>
      </w:r>
      <w:r>
        <w:rPr>
          <w:color w:val="000000"/>
        </w:rPr>
        <w:tab/>
        <w:t xml:space="preserve">: </w:t>
      </w:r>
      <w:r w:rsidRPr="00722AB5">
        <w:rPr>
          <w:color w:val="000000"/>
        </w:rPr>
        <w:t>F4-3200C16D-16GTZR Trident Z RGB</w:t>
      </w:r>
    </w:p>
    <w:p w:rsidR="00722AB5" w:rsidRDefault="00722AB5" w:rsidP="00722AB5">
      <w:pPr>
        <w:spacing w:after="120" w:line="258" w:lineRule="auto"/>
        <w:ind w:left="5040"/>
        <w:textDirection w:val="btLr"/>
      </w:pPr>
      <w:r>
        <w:rPr>
          <w:b/>
          <w:color w:val="000000"/>
        </w:rPr>
        <w:t xml:space="preserve">Size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color w:val="000000"/>
        </w:rPr>
        <w:t>: 32G</w:t>
      </w:r>
    </w:p>
    <w:p w:rsidR="00722AB5" w:rsidRDefault="00722AB5" w:rsidP="00722AB5">
      <w:pPr>
        <w:spacing w:after="120" w:line="258" w:lineRule="auto"/>
        <w:ind w:left="5040"/>
        <w:textDirection w:val="btLr"/>
      </w:pPr>
      <w:r>
        <w:rPr>
          <w:b/>
          <w:color w:val="000000"/>
        </w:rPr>
        <w:t>RAM type</w:t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: </w:t>
      </w:r>
      <w:r>
        <w:rPr>
          <w:b/>
          <w:color w:val="000000"/>
        </w:rPr>
        <w:t>DDR4 SDRAM</w:t>
      </w:r>
    </w:p>
    <w:p w:rsidR="00722AB5" w:rsidRDefault="00722AB5" w:rsidP="00722AB5">
      <w:pPr>
        <w:spacing w:after="120" w:line="258" w:lineRule="auto"/>
        <w:ind w:left="5040"/>
        <w:textDirection w:val="btLr"/>
      </w:pPr>
      <w:r>
        <w:rPr>
          <w:b/>
          <w:color w:val="000000"/>
        </w:rPr>
        <w:t xml:space="preserve">Pins </w:t>
      </w:r>
      <w:r>
        <w:rPr>
          <w:b/>
          <w:color w:val="000000"/>
        </w:rPr>
        <w:tab/>
      </w:r>
      <w:r>
        <w:rPr>
          <w:color w:val="000000"/>
        </w:rPr>
        <w:tab/>
      </w:r>
      <w:r>
        <w:rPr>
          <w:b/>
          <w:color w:val="000000"/>
        </w:rPr>
        <w:t xml:space="preserve">: </w:t>
      </w:r>
    </w:p>
    <w:p w:rsidR="00722AB5" w:rsidRDefault="00722AB5" w:rsidP="00722AB5">
      <w:pPr>
        <w:spacing w:after="120" w:line="258" w:lineRule="auto"/>
        <w:ind w:left="5040"/>
        <w:textDirection w:val="btLr"/>
      </w:pPr>
      <w:r>
        <w:rPr>
          <w:b/>
          <w:color w:val="000000"/>
        </w:rPr>
        <w:t xml:space="preserve">Price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color w:val="000000"/>
        </w:rPr>
        <w:t xml:space="preserve">: </w:t>
      </w:r>
      <w:r>
        <w:rPr>
          <w:b/>
          <w:color w:val="000000"/>
        </w:rPr>
        <w:t>$59</w:t>
      </w:r>
      <w:r>
        <w:rPr>
          <w:b/>
          <w:color w:val="000000"/>
        </w:rPr>
        <w:t>USD</w:t>
      </w:r>
    </w:p>
    <w:p w:rsidR="00E157DF" w:rsidRPr="00722AB5" w:rsidRDefault="00722AB5" w:rsidP="00722AB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textWrapping" w:clear="all"/>
      </w:r>
      <w:r w:rsidR="00E85304">
        <w:rPr>
          <w:b/>
          <w:color w:val="000000"/>
          <w:sz w:val="28"/>
          <w:szCs w:val="28"/>
        </w:rPr>
        <w:t xml:space="preserve">     3. </w:t>
      </w:r>
      <w:r w:rsidR="00E858AF" w:rsidRPr="00722AB5">
        <w:rPr>
          <w:b/>
          <w:color w:val="000000"/>
          <w:sz w:val="28"/>
          <w:szCs w:val="28"/>
        </w:rPr>
        <w:t>Mushkin:</w:t>
      </w:r>
    </w:p>
    <w:p w:rsidR="00722AB5" w:rsidRDefault="00E85304" w:rsidP="00722AB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 w:rsidRPr="00E85304">
        <w:rPr>
          <w:b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3098800</wp:posOffset>
                </wp:positionH>
                <wp:positionV relativeFrom="paragraph">
                  <wp:posOffset>116840</wp:posOffset>
                </wp:positionV>
                <wp:extent cx="2354580" cy="1562100"/>
                <wp:effectExtent l="0" t="0" r="2286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156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5304" w:rsidRPr="00E85304" w:rsidRDefault="00E85304" w:rsidP="00E85304">
                            <w:pPr>
                              <w:jc w:val="both"/>
                            </w:pPr>
                            <w:r>
                              <w:t xml:space="preserve">Name           : </w:t>
                            </w:r>
                            <w:r w:rsidRPr="00E85304">
                              <w:t>Redline Lumina</w:t>
                            </w:r>
                          </w:p>
                          <w:p w:rsidR="00E85304" w:rsidRDefault="00E85304" w:rsidP="00E85304">
                            <w:pPr>
                              <w:jc w:val="both"/>
                            </w:pPr>
                            <w:r>
                              <w:t>Size               :32G</w:t>
                            </w:r>
                          </w:p>
                          <w:p w:rsidR="00E85304" w:rsidRDefault="00E85304" w:rsidP="00E85304">
                            <w:pPr>
                              <w:jc w:val="both"/>
                              <w:rPr>
                                <w:rFonts w:ascii="Arial" w:hAnsi="Arial" w:cs="Arial"/>
                                <w:color w:val="0F1111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t>Ram type     :</w:t>
                            </w:r>
                            <w:r>
                              <w:rPr>
                                <w:rFonts w:ascii="Arial" w:hAnsi="Arial" w:cs="Arial"/>
                                <w:color w:val="0F1111"/>
                                <w:sz w:val="21"/>
                                <w:szCs w:val="21"/>
                                <w:shd w:val="clear" w:color="auto" w:fill="FFFFFF"/>
                              </w:rPr>
                              <w:t>SDRAM DDR4</w:t>
                            </w:r>
                          </w:p>
                          <w:p w:rsidR="00E85304" w:rsidRDefault="00E85304" w:rsidP="00E85304">
                            <w:pPr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color w:val="0F1111"/>
                                <w:sz w:val="21"/>
                                <w:szCs w:val="21"/>
                                <w:shd w:val="clear" w:color="auto" w:fill="FFFFFF"/>
                              </w:rPr>
                              <w:t>Price           :$99USD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44pt;margin-top:9.2pt;width:185.4pt;height:123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" strokecolor="white [3212]">
                <v:textbox>
                  <w:txbxContent>
                    <w:p w:rsidR="00E85304" w:rsidRPr="00E85304" w:rsidRDefault="00E85304" w:rsidP="00E85304">
                      <w:pPr>
                        <w:jc w:val="both"/>
                      </w:pPr>
                      <w:r>
                        <w:t xml:space="preserve">Name           : </w:t>
                      </w:r>
                      <w:r w:rsidRPr="00E85304">
                        <w:t>Redline Lumina</w:t>
                      </w:r>
                    </w:p>
                    <w:p w:rsidR="00E85304" w:rsidRDefault="00E85304" w:rsidP="00E85304">
                      <w:pPr>
                        <w:jc w:val="both"/>
                      </w:pPr>
                      <w:r>
                        <w:t>Size               :32G</w:t>
                      </w:r>
                    </w:p>
                    <w:p w:rsidR="00E85304" w:rsidRDefault="00E85304" w:rsidP="00E85304">
                      <w:pPr>
                        <w:jc w:val="both"/>
                        <w:rPr>
                          <w:rFonts w:ascii="Arial" w:hAnsi="Arial" w:cs="Arial"/>
                          <w:color w:val="0F1111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t>Ram type     :</w:t>
                      </w:r>
                      <w:r>
                        <w:rPr>
                          <w:rFonts w:ascii="Arial" w:hAnsi="Arial" w:cs="Arial"/>
                          <w:color w:val="0F1111"/>
                          <w:sz w:val="21"/>
                          <w:szCs w:val="21"/>
                          <w:shd w:val="clear" w:color="auto" w:fill="FFFFFF"/>
                        </w:rPr>
                        <w:t>SDRAM DDR4</w:t>
                      </w:r>
                    </w:p>
                    <w:p w:rsidR="00E85304" w:rsidRDefault="00E85304" w:rsidP="00E85304">
                      <w:pPr>
                        <w:jc w:val="both"/>
                      </w:pPr>
                      <w:r>
                        <w:rPr>
                          <w:rFonts w:ascii="Arial" w:hAnsi="Arial" w:cs="Arial"/>
                          <w:color w:val="0F1111"/>
                          <w:sz w:val="21"/>
                          <w:szCs w:val="21"/>
                          <w:shd w:val="clear" w:color="auto" w:fill="FFFFFF"/>
                        </w:rPr>
                        <w:t>Price           :$99USD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22AB5" w:rsidRDefault="00722AB5" w:rsidP="00722AB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 w:rsidRPr="00722AB5">
        <w:rPr>
          <w:b/>
          <w:color w:val="000000"/>
          <w:sz w:val="28"/>
          <w:szCs w:val="28"/>
        </w:rPr>
        <w:drawing>
          <wp:inline distT="0" distB="0" distL="0" distR="0">
            <wp:extent cx="2307965" cy="1422400"/>
            <wp:effectExtent l="0" t="0" r="0" b="6350"/>
            <wp:docPr id="4" name="Picture 4" descr="https://m.media-amazon.com/images/I/51x-PJgMv+L._AC_SL10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.media-amazon.com/images/I/51x-PJgMv+L._AC_SL1000_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860" cy="1432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2AB5" w:rsidRDefault="00722AB5" w:rsidP="00722AB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ns w:id="1" w:author="CHANTHOU.VOEUN" w:date="2023-03-15T19:08:00Z"/>
          <w:b/>
          <w:color w:val="000000"/>
          <w:sz w:val="28"/>
          <w:szCs w:val="28"/>
        </w:rPr>
      </w:pPr>
    </w:p>
    <w:p w:rsidR="00CF303D" w:rsidRDefault="00CF303D" w:rsidP="00722AB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ns w:id="2" w:author="CHANTHOU.VOEUN" w:date="2023-03-15T19:08:00Z"/>
          <w:b/>
          <w:color w:val="000000"/>
          <w:sz w:val="28"/>
          <w:szCs w:val="28"/>
        </w:rPr>
      </w:pPr>
    </w:p>
    <w:p w:rsidR="00CF303D" w:rsidRDefault="00CF303D" w:rsidP="00722AB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ns w:id="3" w:author="CHANTHOU.VOEUN" w:date="2023-03-15T19:08:00Z"/>
          <w:b/>
          <w:color w:val="000000"/>
          <w:sz w:val="28"/>
          <w:szCs w:val="28"/>
        </w:rPr>
      </w:pPr>
    </w:p>
    <w:p w:rsidR="00CF303D" w:rsidRDefault="00CF303D" w:rsidP="00722AB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ns w:id="4" w:author="CHANTHOU.VOEUN" w:date="2023-03-15T19:08:00Z"/>
          <w:b/>
          <w:color w:val="000000"/>
          <w:sz w:val="28"/>
          <w:szCs w:val="28"/>
        </w:rPr>
      </w:pPr>
    </w:p>
    <w:p w:rsidR="00CF303D" w:rsidRDefault="00CF303D" w:rsidP="00722AB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ns w:id="5" w:author="CHANTHOU.VOEUN" w:date="2023-03-15T19:08:00Z"/>
          <w:b/>
          <w:color w:val="000000"/>
          <w:sz w:val="28"/>
          <w:szCs w:val="28"/>
        </w:rPr>
      </w:pPr>
    </w:p>
    <w:p w:rsidR="00CF303D" w:rsidRDefault="00CF303D" w:rsidP="00722AB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E157DF" w:rsidRDefault="00CF303D" w:rsidP="00E85304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ins w:id="6" w:author="CHANTHOU.VOEUN" w:date="2023-03-15T19:08:00Z">
        <w:r w:rsidRPr="00BD532B">
          <w:rPr>
            <w:b/>
            <w:noProof/>
            <w:color w:val="000000"/>
            <w:sz w:val="28"/>
            <w:szCs w:val="28"/>
          </w:rPr>
          <w:lastRenderedPageBreak/>
          <mc:AlternateContent>
            <mc:Choice Requires="wps">
              <w:drawing>
                <wp:anchor distT="45720" distB="45720" distL="114300" distR="114300" simplePos="0" relativeHeight="251663360" behindDoc="0" locked="0" layoutInCell="1" allowOverlap="1">
                  <wp:simplePos x="0" y="0"/>
                  <wp:positionH relativeFrom="column">
                    <wp:posOffset>2641600</wp:posOffset>
                  </wp:positionH>
                  <wp:positionV relativeFrom="paragraph">
                    <wp:posOffset>19050</wp:posOffset>
                  </wp:positionV>
                  <wp:extent cx="2952750" cy="1962150"/>
                  <wp:effectExtent l="0" t="0" r="19050" b="19050"/>
                  <wp:wrapSquare wrapText="bothSides"/>
                  <wp:docPr id="7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952750" cy="19621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F303D" w:rsidRDefault="00CF303D" w:rsidP="00CF303D">
                              <w:pPr>
                                <w:rPr>
                                  <w:ins w:id="7" w:author="CHANTHOU.VOEUN" w:date="2023-03-15T19:08:00Z"/>
                                </w:rPr>
                              </w:pPr>
                              <w:ins w:id="8" w:author="CHANTHOU.VOEUN" w:date="2023-03-15T19:08:00Z">
                                <w:r>
                                  <w:t>N</w:t>
                                </w:r>
                                <w:r>
                                  <w:t>ame</w:t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 xml:space="preserve">: </w:t>
                                </w:r>
                              </w:ins>
                              <w:ins w:id="9" w:author="CHANTHOU.VOEUN" w:date="2023-03-15T19:10:00Z">
                                <w:r w:rsidRPr="00CF303D">
                                  <w:t>Micron</w:t>
                                </w:r>
                              </w:ins>
                            </w:p>
                            <w:p w:rsidR="00CF303D" w:rsidRDefault="00CF303D" w:rsidP="00CF303D">
                              <w:pPr>
                                <w:rPr>
                                  <w:ins w:id="10" w:author="CHANTHOU.VOEUN" w:date="2023-03-15T19:08:00Z"/>
                                </w:rPr>
                              </w:pPr>
                              <w:ins w:id="11" w:author="CHANTHOU.VOEUN" w:date="2023-03-15T19:08:00Z">
                                <w:r>
                                  <w:t xml:space="preserve">Size </w:t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 xml:space="preserve">: </w:t>
                                </w:r>
                              </w:ins>
                              <w:ins w:id="12" w:author="CHANTHOU.VOEUN" w:date="2023-03-15T19:10:00Z">
                                <w:r>
                                  <w:t>4G</w:t>
                                </w:r>
                              </w:ins>
                            </w:p>
                            <w:p w:rsidR="00CF303D" w:rsidRDefault="00CF303D" w:rsidP="00CF303D">
                              <w:pPr>
                                <w:rPr>
                                  <w:ins w:id="13" w:author="CHANTHOU.VOEUN" w:date="2023-03-15T19:08:00Z"/>
                                </w:rPr>
                              </w:pPr>
                              <w:ins w:id="14" w:author="CHANTHOU.VOEUN" w:date="2023-03-15T19:08:00Z">
                                <w:r>
                                  <w:t xml:space="preserve">RAM type </w:t>
                                </w:r>
                                <w:r>
                                  <w:tab/>
                                  <w:t>: DDR4</w:t>
                                </w:r>
                              </w:ins>
                            </w:p>
                            <w:p w:rsidR="00CF303D" w:rsidRDefault="00CF303D" w:rsidP="00CF303D">
                              <w:pPr>
                                <w:rPr>
                                  <w:ins w:id="15" w:author="CHANTHOU.VOEUN" w:date="2023-03-15T19:08:00Z"/>
                                </w:rPr>
                              </w:pPr>
                              <w:ins w:id="16" w:author="CHANTHOU.VOEUN" w:date="2023-03-15T19:08:00Z">
                                <w:r>
                                  <w:t xml:space="preserve">Pins </w:t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 xml:space="preserve">: </w:t>
                                </w:r>
                              </w:ins>
                              <w:ins w:id="17" w:author="CHANTHOU.VOEUN" w:date="2023-03-15T19:10:00Z">
                                <w:r>
                                  <w:t>260-pin</w:t>
                                </w:r>
                              </w:ins>
                            </w:p>
                            <w:p w:rsidR="00BD532B" w:rsidRDefault="00CF303D" w:rsidP="00CF303D">
                              <w:ins w:id="18" w:author="CHANTHOU.VOEUN" w:date="2023-03-15T19:08:00Z">
                                <w:r>
                                  <w:t xml:space="preserve">Price </w:t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>: $</w:t>
                                </w:r>
                              </w:ins>
                              <w:ins w:id="19" w:author="CHANTHOU.VOEUN" w:date="2023-03-15T19:11:00Z">
                                <w:r>
                                  <w:t>52.19USD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id="_x0000_s1028" type="#_x0000_t202" style="position:absolute;left:0;text-align:left;margin-left:208pt;margin-top:1.5pt;width:232.5pt;height:154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" strokecolor="white [3212]">
                  <v:textbox>
                    <w:txbxContent>
                      <w:p w:rsidR="00CF303D" w:rsidRDefault="00CF303D" w:rsidP="00CF303D">
                        <w:pPr>
                          <w:rPr>
                            <w:ins w:id="20" w:author="CHANTHOU.VOEUN" w:date="2023-03-15T19:08:00Z"/>
                          </w:rPr>
                        </w:pPr>
                        <w:ins w:id="21" w:author="CHANTHOU.VOEUN" w:date="2023-03-15T19:08:00Z">
                          <w:r>
                            <w:t>N</w:t>
                          </w:r>
                          <w:r>
                            <w:t>ame</w:t>
                          </w:r>
                          <w:r>
                            <w:tab/>
                          </w:r>
                          <w:r>
                            <w:tab/>
                            <w:t xml:space="preserve">: </w:t>
                          </w:r>
                        </w:ins>
                        <w:ins w:id="22" w:author="CHANTHOU.VOEUN" w:date="2023-03-15T19:10:00Z">
                          <w:r w:rsidRPr="00CF303D">
                            <w:t>Micron</w:t>
                          </w:r>
                        </w:ins>
                      </w:p>
                      <w:p w:rsidR="00CF303D" w:rsidRDefault="00CF303D" w:rsidP="00CF303D">
                        <w:pPr>
                          <w:rPr>
                            <w:ins w:id="23" w:author="CHANTHOU.VOEUN" w:date="2023-03-15T19:08:00Z"/>
                          </w:rPr>
                        </w:pPr>
                        <w:ins w:id="24" w:author="CHANTHOU.VOEUN" w:date="2023-03-15T19:08:00Z">
                          <w:r>
                            <w:t xml:space="preserve">Size </w:t>
                          </w:r>
                          <w:r>
                            <w:tab/>
                          </w:r>
                          <w:r>
                            <w:tab/>
                            <w:t xml:space="preserve">: </w:t>
                          </w:r>
                        </w:ins>
                        <w:ins w:id="25" w:author="CHANTHOU.VOEUN" w:date="2023-03-15T19:10:00Z">
                          <w:r>
                            <w:t>4G</w:t>
                          </w:r>
                        </w:ins>
                      </w:p>
                      <w:p w:rsidR="00CF303D" w:rsidRDefault="00CF303D" w:rsidP="00CF303D">
                        <w:pPr>
                          <w:rPr>
                            <w:ins w:id="26" w:author="CHANTHOU.VOEUN" w:date="2023-03-15T19:08:00Z"/>
                          </w:rPr>
                        </w:pPr>
                        <w:ins w:id="27" w:author="CHANTHOU.VOEUN" w:date="2023-03-15T19:08:00Z">
                          <w:r>
                            <w:t xml:space="preserve">RAM type </w:t>
                          </w:r>
                          <w:r>
                            <w:tab/>
                            <w:t>: DDR4</w:t>
                          </w:r>
                        </w:ins>
                      </w:p>
                      <w:p w:rsidR="00CF303D" w:rsidRDefault="00CF303D" w:rsidP="00CF303D">
                        <w:pPr>
                          <w:rPr>
                            <w:ins w:id="28" w:author="CHANTHOU.VOEUN" w:date="2023-03-15T19:08:00Z"/>
                          </w:rPr>
                        </w:pPr>
                        <w:ins w:id="29" w:author="CHANTHOU.VOEUN" w:date="2023-03-15T19:08:00Z">
                          <w:r>
                            <w:t xml:space="preserve">Pins </w:t>
                          </w:r>
                          <w:r>
                            <w:tab/>
                          </w:r>
                          <w:r>
                            <w:tab/>
                            <w:t xml:space="preserve">: </w:t>
                          </w:r>
                        </w:ins>
                        <w:ins w:id="30" w:author="CHANTHOU.VOEUN" w:date="2023-03-15T19:10:00Z">
                          <w:r>
                            <w:t>260-pin</w:t>
                          </w:r>
                        </w:ins>
                      </w:p>
                      <w:p w:rsidR="00BD532B" w:rsidRDefault="00CF303D" w:rsidP="00CF303D">
                        <w:ins w:id="31" w:author="CHANTHOU.VOEUN" w:date="2023-03-15T19:08:00Z">
                          <w:r>
                            <w:t xml:space="preserve">Price </w:t>
                          </w:r>
                          <w:r>
                            <w:tab/>
                          </w:r>
                          <w:r>
                            <w:tab/>
                            <w:t>: $</w:t>
                          </w:r>
                        </w:ins>
                        <w:ins w:id="32" w:author="CHANTHOU.VOEUN" w:date="2023-03-15T19:11:00Z">
                          <w:r>
                            <w:t>52.19USD</w:t>
                          </w:r>
                        </w:ins>
                      </w:p>
                    </w:txbxContent>
                  </v:textbox>
                  <w10:wrap type="square"/>
                </v:shape>
              </w:pict>
            </mc:Fallback>
          </mc:AlternateContent>
        </w:r>
      </w:ins>
      <w:r w:rsidR="00E858AF" w:rsidRPr="00E85304">
        <w:rPr>
          <w:b/>
          <w:color w:val="000000"/>
          <w:sz w:val="28"/>
          <w:szCs w:val="28"/>
        </w:rPr>
        <w:t>Micron</w:t>
      </w:r>
      <w:r w:rsidR="00E858AF" w:rsidRPr="00E85304">
        <w:rPr>
          <w:b/>
          <w:color w:val="000000"/>
          <w:sz w:val="28"/>
          <w:szCs w:val="28"/>
        </w:rPr>
        <w:t>:</w:t>
      </w:r>
    </w:p>
    <w:p w:rsidR="00E85304" w:rsidRDefault="00BD532B" w:rsidP="00E8530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58A43675">
            <wp:extent cx="1554480" cy="85979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85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85304" w:rsidRDefault="00E85304" w:rsidP="00E8530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E85304" w:rsidRPr="00E85304" w:rsidRDefault="00E85304" w:rsidP="00E8530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E85304" w:rsidRPr="00E85304" w:rsidRDefault="00E85304" w:rsidP="00E8530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E157DF" w:rsidRDefault="00CF303D" w:rsidP="00E853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ns w:id="33" w:author="CHANTHOU.VOEUN" w:date="2023-03-15T19:11:00Z"/>
          <w:b/>
          <w:color w:val="000000"/>
          <w:sz w:val="28"/>
          <w:szCs w:val="28"/>
        </w:rPr>
      </w:pPr>
      <w:ins w:id="34" w:author="CHANTHOU.VOEUN" w:date="2023-03-15T19:14:00Z">
        <w:r w:rsidRPr="00CF303D">
          <w:rPr>
            <w:b/>
            <w:noProof/>
            <w:color w:val="000000"/>
            <w:sz w:val="28"/>
            <w:szCs w:val="28"/>
          </w:rPr>
          <mc:AlternateContent>
            <mc:Choice Requires="wps">
              <w:drawing>
                <wp:anchor distT="45720" distB="45720" distL="114300" distR="114300" simplePos="0" relativeHeight="251665408" behindDoc="0" locked="0" layoutInCell="1" allowOverlap="1">
                  <wp:simplePos x="0" y="0"/>
                  <wp:positionH relativeFrom="column">
                    <wp:posOffset>2667000</wp:posOffset>
                  </wp:positionH>
                  <wp:positionV relativeFrom="paragraph">
                    <wp:posOffset>129540</wp:posOffset>
                  </wp:positionV>
                  <wp:extent cx="2819400" cy="1612900"/>
                  <wp:effectExtent l="0" t="0" r="19050" b="25400"/>
                  <wp:wrapSquare wrapText="bothSides"/>
                  <wp:docPr id="9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19400" cy="161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F303D" w:rsidRDefault="00CF303D" w:rsidP="00CF303D">
                              <w:pPr>
                                <w:rPr>
                                  <w:ins w:id="35" w:author="CHANTHOU.VOEUN" w:date="2023-03-15T19:15:00Z"/>
                                </w:rPr>
                              </w:pPr>
                              <w:ins w:id="36" w:author="CHANTHOU.VOEUN" w:date="2023-03-15T19:15:00Z">
                                <w:r>
                                  <w:t>Name</w:t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 xml:space="preserve">: </w:t>
                                </w:r>
                                <w:r w:rsidRPr="00CF303D">
                                  <w:t>Kingston Server Premier</w:t>
                                </w:r>
                              </w:ins>
                            </w:p>
                            <w:p w:rsidR="00CF303D" w:rsidRDefault="00CF303D" w:rsidP="00CF303D">
                              <w:pPr>
                                <w:rPr>
                                  <w:ins w:id="37" w:author="CHANTHOU.VOEUN" w:date="2023-03-15T19:15:00Z"/>
                                </w:rPr>
                              </w:pPr>
                              <w:ins w:id="38" w:author="CHANTHOU.VOEUN" w:date="2023-03-15T19:15:00Z">
                                <w:r>
                                  <w:t xml:space="preserve">Size </w:t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>: 32</w:t>
                                </w:r>
                              </w:ins>
                              <w:ins w:id="39" w:author="CHANTHOU.VOEUN" w:date="2023-03-15T19:16:00Z">
                                <w:r>
                                  <w:t>G</w:t>
                                </w:r>
                              </w:ins>
                            </w:p>
                            <w:p w:rsidR="00CF303D" w:rsidRDefault="00CF303D" w:rsidP="00CF303D">
                              <w:pPr>
                                <w:rPr>
                                  <w:ins w:id="40" w:author="CHANTHOU.VOEUN" w:date="2023-03-15T19:15:00Z"/>
                                </w:rPr>
                              </w:pPr>
                              <w:ins w:id="41" w:author="CHANTHOU.VOEUN" w:date="2023-03-15T19:15:00Z">
                                <w:r>
                                  <w:t xml:space="preserve">RAM type </w:t>
                                </w:r>
                                <w:r>
                                  <w:tab/>
                                  <w:t>: DDR4</w:t>
                                </w:r>
                              </w:ins>
                            </w:p>
                            <w:p w:rsidR="00CF303D" w:rsidRDefault="00CF303D" w:rsidP="00CF303D">
                              <w:pPr>
                                <w:rPr>
                                  <w:ins w:id="42" w:author="CHANTHOU.VOEUN" w:date="2023-03-15T19:15:00Z"/>
                                </w:rPr>
                              </w:pPr>
                              <w:ins w:id="43" w:author="CHANTHOU.VOEUN" w:date="2023-03-15T19:15:00Z">
                                <w:r>
                                  <w:t xml:space="preserve">Pins </w:t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 xml:space="preserve">: </w:t>
                                </w:r>
                              </w:ins>
                            </w:p>
                            <w:p w:rsidR="00CF303D" w:rsidRDefault="00CF303D" w:rsidP="00CF303D">
                              <w:ins w:id="44" w:author="CHANTHOU.VOEUN" w:date="2023-03-15T19:15:00Z">
                                <w:r>
                                  <w:t xml:space="preserve">Price </w:t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>: $</w:t>
                                </w:r>
                              </w:ins>
                              <w:ins w:id="45" w:author="CHANTHOU.VOEUN" w:date="2023-03-15T19:16:00Z">
                                <w:r>
                                  <w:t>106USD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id="_x0000_s1029" type="#_x0000_t202" style="position:absolute;left:0;text-align:left;margin-left:210pt;margin-top:10.2pt;width:222pt;height:12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" strokecolor="white [3212]">
                  <v:textbox>
                    <w:txbxContent>
                      <w:p w:rsidR="00CF303D" w:rsidRDefault="00CF303D" w:rsidP="00CF303D">
                        <w:pPr>
                          <w:rPr>
                            <w:ins w:id="46" w:author="CHANTHOU.VOEUN" w:date="2023-03-15T19:15:00Z"/>
                          </w:rPr>
                        </w:pPr>
                        <w:ins w:id="47" w:author="CHANTHOU.VOEUN" w:date="2023-03-15T19:15:00Z">
                          <w:r>
                            <w:t>Name</w:t>
                          </w:r>
                          <w:r>
                            <w:tab/>
                          </w:r>
                          <w:r>
                            <w:tab/>
                            <w:t xml:space="preserve">: </w:t>
                          </w:r>
                          <w:r w:rsidRPr="00CF303D">
                            <w:t>Kingston Server Premier</w:t>
                          </w:r>
                        </w:ins>
                      </w:p>
                      <w:p w:rsidR="00CF303D" w:rsidRDefault="00CF303D" w:rsidP="00CF303D">
                        <w:pPr>
                          <w:rPr>
                            <w:ins w:id="48" w:author="CHANTHOU.VOEUN" w:date="2023-03-15T19:15:00Z"/>
                          </w:rPr>
                        </w:pPr>
                        <w:ins w:id="49" w:author="CHANTHOU.VOEUN" w:date="2023-03-15T19:15:00Z">
                          <w:r>
                            <w:t xml:space="preserve">Size </w:t>
                          </w:r>
                          <w:r>
                            <w:tab/>
                          </w:r>
                          <w:r>
                            <w:tab/>
                            <w:t>: 32</w:t>
                          </w:r>
                        </w:ins>
                        <w:ins w:id="50" w:author="CHANTHOU.VOEUN" w:date="2023-03-15T19:16:00Z">
                          <w:r>
                            <w:t>G</w:t>
                          </w:r>
                        </w:ins>
                      </w:p>
                      <w:p w:rsidR="00CF303D" w:rsidRDefault="00CF303D" w:rsidP="00CF303D">
                        <w:pPr>
                          <w:rPr>
                            <w:ins w:id="51" w:author="CHANTHOU.VOEUN" w:date="2023-03-15T19:15:00Z"/>
                          </w:rPr>
                        </w:pPr>
                        <w:ins w:id="52" w:author="CHANTHOU.VOEUN" w:date="2023-03-15T19:15:00Z">
                          <w:r>
                            <w:t xml:space="preserve">RAM type </w:t>
                          </w:r>
                          <w:r>
                            <w:tab/>
                            <w:t>: DDR4</w:t>
                          </w:r>
                        </w:ins>
                      </w:p>
                      <w:p w:rsidR="00CF303D" w:rsidRDefault="00CF303D" w:rsidP="00CF303D">
                        <w:pPr>
                          <w:rPr>
                            <w:ins w:id="53" w:author="CHANTHOU.VOEUN" w:date="2023-03-15T19:15:00Z"/>
                          </w:rPr>
                        </w:pPr>
                        <w:ins w:id="54" w:author="CHANTHOU.VOEUN" w:date="2023-03-15T19:15:00Z">
                          <w:r>
                            <w:t xml:space="preserve">Pins </w:t>
                          </w:r>
                          <w:r>
                            <w:tab/>
                          </w:r>
                          <w:r>
                            <w:tab/>
                            <w:t xml:space="preserve">: </w:t>
                          </w:r>
                        </w:ins>
                      </w:p>
                      <w:p w:rsidR="00CF303D" w:rsidRDefault="00CF303D" w:rsidP="00CF303D">
                        <w:ins w:id="55" w:author="CHANTHOU.VOEUN" w:date="2023-03-15T19:15:00Z">
                          <w:r>
                            <w:t xml:space="preserve">Price </w:t>
                          </w:r>
                          <w:r>
                            <w:tab/>
                          </w:r>
                          <w:r>
                            <w:tab/>
                            <w:t>: $</w:t>
                          </w:r>
                        </w:ins>
                        <w:ins w:id="56" w:author="CHANTHOU.VOEUN" w:date="2023-03-15T19:16:00Z">
                          <w:r>
                            <w:t>106USD</w:t>
                          </w:r>
                        </w:ins>
                      </w:p>
                    </w:txbxContent>
                  </v:textbox>
                  <w10:wrap type="square"/>
                </v:shape>
              </w:pict>
            </mc:Fallback>
          </mc:AlternateContent>
        </w:r>
      </w:ins>
      <w:r w:rsidR="00E858AF">
        <w:rPr>
          <w:b/>
          <w:color w:val="000000"/>
          <w:sz w:val="28"/>
          <w:szCs w:val="28"/>
        </w:rPr>
        <w:t>K</w:t>
      </w:r>
      <w:r w:rsidR="00E858AF">
        <w:rPr>
          <w:b/>
          <w:color w:val="000000"/>
          <w:sz w:val="28"/>
          <w:szCs w:val="28"/>
        </w:rPr>
        <w:t>ingston:</w:t>
      </w:r>
    </w:p>
    <w:p w:rsidR="00CF303D" w:rsidRDefault="00CF303D" w:rsidP="00CF30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ns w:id="57" w:author="CHANTHOU.VOEUN" w:date="2023-03-15T19:11:00Z"/>
          <w:b/>
          <w:color w:val="000000"/>
          <w:sz w:val="28"/>
          <w:szCs w:val="28"/>
        </w:rPr>
        <w:pPrChange w:id="58" w:author="CHANTHOU.VOEUN" w:date="2023-03-15T19:11:00Z">
          <w:pPr>
            <w:numPr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360"/>
          </w:pPr>
        </w:pPrChange>
      </w:pPr>
    </w:p>
    <w:p w:rsidR="00CF303D" w:rsidRDefault="00CF303D" w:rsidP="00CF30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ns w:id="59" w:author="CHANTHOU.VOEUN" w:date="2023-03-15T19:11:00Z"/>
          <w:b/>
          <w:color w:val="000000"/>
          <w:sz w:val="28"/>
          <w:szCs w:val="28"/>
        </w:rPr>
        <w:pPrChange w:id="60" w:author="CHANTHOU.VOEUN" w:date="2023-03-15T19:11:00Z">
          <w:pPr>
            <w:numPr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360"/>
          </w:pPr>
        </w:pPrChange>
      </w:pPr>
      <w:ins w:id="61" w:author="CHANTHOU.VOEUN" w:date="2023-03-15T19:14:00Z">
        <w:r w:rsidRPr="00CF303D">
          <w:rPr>
            <w:b/>
            <w:color w:val="000000"/>
            <w:sz w:val="28"/>
            <w:szCs w:val="28"/>
          </w:rPr>
          <w:drawing>
            <wp:inline distT="0" distB="0" distL="0" distR="0">
              <wp:extent cx="2248959" cy="539750"/>
              <wp:effectExtent l="0" t="0" r="0" b="0"/>
              <wp:docPr id="8" name="Picture 8" descr="https://m.media-amazon.com/images/I/710sWDmSKwL._AC_SL1500_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https://m.media-amazon.com/images/I/710sWDmSKwL._AC_SL1500_.jpg"/>
                      <pic:cNvPicPr>
                        <a:picLocks noChangeAspect="1" noChangeArrowheads="1"/>
                      </pic:cNvPicPr>
                    </pic:nvPicPr>
                    <pic:blipFill>
                      <a:blip r:embed="rId1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 flipH="1">
                        <a:off x="0" y="0"/>
                        <a:ext cx="2270545" cy="54493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CF303D" w:rsidRDefault="00CF303D" w:rsidP="00CF30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ns w:id="62" w:author="CHANTHOU.VOEUN" w:date="2023-03-15T19:11:00Z"/>
          <w:b/>
          <w:color w:val="000000"/>
          <w:sz w:val="28"/>
          <w:szCs w:val="28"/>
        </w:rPr>
        <w:pPrChange w:id="63" w:author="CHANTHOU.VOEUN" w:date="2023-03-15T19:11:00Z">
          <w:pPr>
            <w:numPr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360"/>
          </w:pPr>
        </w:pPrChange>
      </w:pPr>
    </w:p>
    <w:p w:rsidR="00CF303D" w:rsidRDefault="00CF303D" w:rsidP="00CF30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ns w:id="64" w:author="CHANTHOU.VOEUN" w:date="2023-03-15T19:11:00Z"/>
          <w:b/>
          <w:color w:val="000000"/>
          <w:sz w:val="28"/>
          <w:szCs w:val="28"/>
        </w:rPr>
        <w:pPrChange w:id="65" w:author="CHANTHOU.VOEUN" w:date="2023-03-15T19:11:00Z">
          <w:pPr>
            <w:numPr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360"/>
          </w:pPr>
        </w:pPrChange>
      </w:pPr>
    </w:p>
    <w:p w:rsidR="00CF303D" w:rsidRDefault="00CF303D" w:rsidP="00CF30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  <w:pPrChange w:id="66" w:author="CHANTHOU.VOEUN" w:date="2023-03-15T19:11:00Z">
          <w:pPr>
            <w:numPr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360"/>
          </w:pPr>
        </w:pPrChange>
      </w:pPr>
    </w:p>
    <w:p w:rsidR="00E157DF" w:rsidRDefault="00E858AF" w:rsidP="00E853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ns w:id="67" w:author="CHANTHOU.VOEUN" w:date="2023-03-15T19:17:00Z"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XTremeDDR:</w:t>
      </w:r>
    </w:p>
    <w:p w:rsidR="00CF303D" w:rsidRDefault="00BA0F8A" w:rsidP="00CF303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ins w:id="68" w:author="CHANTHOU.VOEUN" w:date="2023-03-15T19:16:00Z"/>
          <w:b/>
          <w:color w:val="000000"/>
          <w:sz w:val="28"/>
          <w:szCs w:val="28"/>
        </w:rPr>
        <w:pPrChange w:id="69" w:author="CHANTHOU.VOEUN" w:date="2023-03-15T19:17:00Z">
          <w:pPr>
            <w:numPr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360"/>
          </w:pPr>
        </w:pPrChange>
      </w:pPr>
      <w:ins w:id="70" w:author="CHANTHOU.VOEUN" w:date="2023-03-15T19:21:00Z">
        <w:r w:rsidRPr="00BA0F8A">
          <w:rPr>
            <w:b/>
            <w:noProof/>
            <w:color w:val="000000"/>
            <w:sz w:val="28"/>
            <w:szCs w:val="28"/>
          </w:rPr>
          <mc:AlternateContent>
            <mc:Choice Requires="wps">
              <w:drawing>
                <wp:anchor distT="45720" distB="45720" distL="114300" distR="114300" simplePos="0" relativeHeight="251667456" behindDoc="0" locked="0" layoutInCell="1" allowOverlap="1">
                  <wp:simplePos x="0" y="0"/>
                  <wp:positionH relativeFrom="column">
                    <wp:posOffset>2641600</wp:posOffset>
                  </wp:positionH>
                  <wp:positionV relativeFrom="paragraph">
                    <wp:posOffset>78105</wp:posOffset>
                  </wp:positionV>
                  <wp:extent cx="3041650" cy="1574800"/>
                  <wp:effectExtent l="0" t="0" r="25400" b="25400"/>
                  <wp:wrapSquare wrapText="bothSides"/>
                  <wp:docPr id="11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41650" cy="157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0F8A" w:rsidRPr="00BA0F8A" w:rsidRDefault="00BA0F8A" w:rsidP="00BA0F8A">
                              <w:pPr>
                                <w:rPr>
                                  <w:ins w:id="71" w:author="CHANTHOU.VOEUN" w:date="2023-03-15T19:21:00Z"/>
                                  <w:b/>
                                  <w:bCs/>
                                  <w:rPrChange w:id="72" w:author="CHANTHOU.VOEUN" w:date="2023-03-15T19:22:00Z">
                                    <w:rPr>
                                      <w:ins w:id="73" w:author="CHANTHOU.VOEUN" w:date="2023-03-15T19:21:00Z"/>
                                    </w:rPr>
                                  </w:rPrChange>
                                </w:rPr>
                              </w:pPr>
                              <w:ins w:id="74" w:author="CHANTHOU.VOEUN" w:date="2023-03-15T19:21:00Z">
                                <w:r w:rsidRPr="00BA0F8A">
                                  <w:t>Name</w:t>
                                </w:r>
                                <w:r w:rsidRPr="00BA0F8A">
                                  <w:tab/>
                                </w:r>
                                <w:r w:rsidRPr="00BA0F8A">
                                  <w:tab/>
                                  <w:t xml:space="preserve">: </w:t>
                                </w:r>
                              </w:ins>
                              <w:ins w:id="75" w:author="CHANTHOU.VOEUN" w:date="2023-03-15T19:22:00Z">
                                <w:r w:rsidRPr="00BA0F8A">
                                  <w:rPr>
                                    <w:b/>
                                    <w:bCs/>
                                  </w:rPr>
                                  <w:t>T-Force XTREEM ARGB</w:t>
                                </w:r>
                              </w:ins>
                            </w:p>
                            <w:p w:rsidR="00BA0F8A" w:rsidRPr="00BA0F8A" w:rsidRDefault="00BA0F8A" w:rsidP="00BA0F8A">
                              <w:pPr>
                                <w:rPr>
                                  <w:ins w:id="76" w:author="CHANTHOU.VOEUN" w:date="2023-03-15T19:21:00Z"/>
                                </w:rPr>
                              </w:pPr>
                              <w:ins w:id="77" w:author="CHANTHOU.VOEUN" w:date="2023-03-15T19:21:00Z">
                                <w:r>
                                  <w:t xml:space="preserve">Size </w:t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 xml:space="preserve">: </w:t>
                                </w:r>
                              </w:ins>
                              <w:ins w:id="78" w:author="CHANTHOU.VOEUN" w:date="2023-03-15T19:22:00Z">
                                <w:r>
                                  <w:t>32G</w:t>
                                </w:r>
                              </w:ins>
                            </w:p>
                            <w:p w:rsidR="00BA0F8A" w:rsidRPr="00BA0F8A" w:rsidRDefault="00BA0F8A" w:rsidP="00BA0F8A">
                              <w:pPr>
                                <w:rPr>
                                  <w:ins w:id="79" w:author="CHANTHOU.VOEUN" w:date="2023-03-15T19:21:00Z"/>
                                </w:rPr>
                              </w:pPr>
                              <w:ins w:id="80" w:author="CHANTHOU.VOEUN" w:date="2023-03-15T19:21:00Z">
                                <w:r w:rsidRPr="00BA0F8A">
                                  <w:t xml:space="preserve">RAM type </w:t>
                                </w:r>
                                <w:r w:rsidRPr="00BA0F8A">
                                  <w:tab/>
                                  <w:t>: DDR4</w:t>
                                </w:r>
                              </w:ins>
                            </w:p>
                            <w:p w:rsidR="00BA0F8A" w:rsidRPr="00BA0F8A" w:rsidRDefault="00BA0F8A" w:rsidP="00BA0F8A">
                              <w:pPr>
                                <w:rPr>
                                  <w:ins w:id="81" w:author="CHANTHOU.VOEUN" w:date="2023-03-15T19:21:00Z"/>
                                </w:rPr>
                              </w:pPr>
                              <w:ins w:id="82" w:author="CHANTHOU.VOEUN" w:date="2023-03-15T19:21:00Z">
                                <w:r w:rsidRPr="00BA0F8A">
                                  <w:t xml:space="preserve">Pins </w:t>
                                </w:r>
                                <w:r w:rsidRPr="00BA0F8A">
                                  <w:tab/>
                                </w:r>
                                <w:r w:rsidRPr="00BA0F8A">
                                  <w:tab/>
                                  <w:t xml:space="preserve">: </w:t>
                                </w:r>
                              </w:ins>
                              <w:ins w:id="83" w:author="CHANTHOU.VOEUN" w:date="2023-03-15T19:22:00Z">
                                <w:r>
                                  <w:t>288pin</w:t>
                                </w:r>
                              </w:ins>
                            </w:p>
                            <w:p w:rsidR="00BA0F8A" w:rsidRPr="00BA0F8A" w:rsidRDefault="00BA0F8A" w:rsidP="00BA0F8A">
                              <w:pPr>
                                <w:rPr>
                                  <w:ins w:id="84" w:author="CHANTHOU.VOEUN" w:date="2023-03-15T19:21:00Z"/>
                                </w:rPr>
                              </w:pPr>
                              <w:ins w:id="85" w:author="CHANTHOU.VOEUN" w:date="2023-03-15T19:21:00Z">
                                <w:r w:rsidRPr="00BA0F8A">
                                  <w:t xml:space="preserve">Price </w:t>
                                </w:r>
                                <w:r w:rsidRPr="00BA0F8A">
                                  <w:tab/>
                                </w:r>
                                <w:r w:rsidRPr="00BA0F8A">
                                  <w:tab/>
                                  <w:t>: $</w:t>
                                </w:r>
                                <w:r>
                                  <w:t>119</w:t>
                                </w:r>
                                <w:r w:rsidRPr="00BA0F8A">
                                  <w:t>USD</w:t>
                                </w:r>
                              </w:ins>
                            </w:p>
                            <w:p w:rsidR="00BA0F8A" w:rsidRDefault="00BA0F8A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id="_x0000_s1030" type="#_x0000_t202" style="position:absolute;left:0;text-align:left;margin-left:208pt;margin-top:6.15pt;width:239.5pt;height:1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" strokecolor="white [3212]">
                  <v:textbox>
                    <w:txbxContent>
                      <w:p w:rsidR="00BA0F8A" w:rsidRPr="00BA0F8A" w:rsidRDefault="00BA0F8A" w:rsidP="00BA0F8A">
                        <w:pPr>
                          <w:rPr>
                            <w:ins w:id="86" w:author="CHANTHOU.VOEUN" w:date="2023-03-15T19:21:00Z"/>
                            <w:b/>
                            <w:bCs/>
                            <w:rPrChange w:id="87" w:author="CHANTHOU.VOEUN" w:date="2023-03-15T19:22:00Z">
                              <w:rPr>
                                <w:ins w:id="88" w:author="CHANTHOU.VOEUN" w:date="2023-03-15T19:21:00Z"/>
                              </w:rPr>
                            </w:rPrChange>
                          </w:rPr>
                        </w:pPr>
                        <w:ins w:id="89" w:author="CHANTHOU.VOEUN" w:date="2023-03-15T19:21:00Z">
                          <w:r w:rsidRPr="00BA0F8A">
                            <w:t>Name</w:t>
                          </w:r>
                          <w:r w:rsidRPr="00BA0F8A">
                            <w:tab/>
                          </w:r>
                          <w:r w:rsidRPr="00BA0F8A">
                            <w:tab/>
                            <w:t xml:space="preserve">: </w:t>
                          </w:r>
                        </w:ins>
                        <w:ins w:id="90" w:author="CHANTHOU.VOEUN" w:date="2023-03-15T19:22:00Z">
                          <w:r w:rsidRPr="00BA0F8A">
                            <w:rPr>
                              <w:b/>
                              <w:bCs/>
                            </w:rPr>
                            <w:t>T-Force XTREEM ARGB</w:t>
                          </w:r>
                        </w:ins>
                      </w:p>
                      <w:p w:rsidR="00BA0F8A" w:rsidRPr="00BA0F8A" w:rsidRDefault="00BA0F8A" w:rsidP="00BA0F8A">
                        <w:pPr>
                          <w:rPr>
                            <w:ins w:id="91" w:author="CHANTHOU.VOEUN" w:date="2023-03-15T19:21:00Z"/>
                          </w:rPr>
                        </w:pPr>
                        <w:ins w:id="92" w:author="CHANTHOU.VOEUN" w:date="2023-03-15T19:21:00Z">
                          <w:r>
                            <w:t xml:space="preserve">Size </w:t>
                          </w:r>
                          <w:r>
                            <w:tab/>
                          </w:r>
                          <w:r>
                            <w:tab/>
                            <w:t xml:space="preserve">: </w:t>
                          </w:r>
                        </w:ins>
                        <w:ins w:id="93" w:author="CHANTHOU.VOEUN" w:date="2023-03-15T19:22:00Z">
                          <w:r>
                            <w:t>32G</w:t>
                          </w:r>
                        </w:ins>
                      </w:p>
                      <w:p w:rsidR="00BA0F8A" w:rsidRPr="00BA0F8A" w:rsidRDefault="00BA0F8A" w:rsidP="00BA0F8A">
                        <w:pPr>
                          <w:rPr>
                            <w:ins w:id="94" w:author="CHANTHOU.VOEUN" w:date="2023-03-15T19:21:00Z"/>
                          </w:rPr>
                        </w:pPr>
                        <w:ins w:id="95" w:author="CHANTHOU.VOEUN" w:date="2023-03-15T19:21:00Z">
                          <w:r w:rsidRPr="00BA0F8A">
                            <w:t xml:space="preserve">RAM type </w:t>
                          </w:r>
                          <w:r w:rsidRPr="00BA0F8A">
                            <w:tab/>
                            <w:t>: DDR4</w:t>
                          </w:r>
                        </w:ins>
                      </w:p>
                      <w:p w:rsidR="00BA0F8A" w:rsidRPr="00BA0F8A" w:rsidRDefault="00BA0F8A" w:rsidP="00BA0F8A">
                        <w:pPr>
                          <w:rPr>
                            <w:ins w:id="96" w:author="CHANTHOU.VOEUN" w:date="2023-03-15T19:21:00Z"/>
                          </w:rPr>
                        </w:pPr>
                        <w:ins w:id="97" w:author="CHANTHOU.VOEUN" w:date="2023-03-15T19:21:00Z">
                          <w:r w:rsidRPr="00BA0F8A">
                            <w:t xml:space="preserve">Pins </w:t>
                          </w:r>
                          <w:r w:rsidRPr="00BA0F8A">
                            <w:tab/>
                          </w:r>
                          <w:r w:rsidRPr="00BA0F8A">
                            <w:tab/>
                            <w:t xml:space="preserve">: </w:t>
                          </w:r>
                        </w:ins>
                        <w:ins w:id="98" w:author="CHANTHOU.VOEUN" w:date="2023-03-15T19:22:00Z">
                          <w:r>
                            <w:t>288pin</w:t>
                          </w:r>
                        </w:ins>
                      </w:p>
                      <w:p w:rsidR="00BA0F8A" w:rsidRPr="00BA0F8A" w:rsidRDefault="00BA0F8A" w:rsidP="00BA0F8A">
                        <w:pPr>
                          <w:rPr>
                            <w:ins w:id="99" w:author="CHANTHOU.VOEUN" w:date="2023-03-15T19:21:00Z"/>
                          </w:rPr>
                        </w:pPr>
                        <w:ins w:id="100" w:author="CHANTHOU.VOEUN" w:date="2023-03-15T19:21:00Z">
                          <w:r w:rsidRPr="00BA0F8A">
                            <w:t xml:space="preserve">Price </w:t>
                          </w:r>
                          <w:r w:rsidRPr="00BA0F8A">
                            <w:tab/>
                          </w:r>
                          <w:r w:rsidRPr="00BA0F8A">
                            <w:tab/>
                            <w:t>: $</w:t>
                          </w:r>
                          <w:r>
                            <w:t>119</w:t>
                          </w:r>
                          <w:r w:rsidRPr="00BA0F8A">
                            <w:t>USD</w:t>
                          </w:r>
                        </w:ins>
                      </w:p>
                      <w:p w:rsidR="00BA0F8A" w:rsidRDefault="00BA0F8A"/>
                    </w:txbxContent>
                  </v:textbox>
                  <w10:wrap type="square"/>
                </v:shape>
              </w:pict>
            </mc:Fallback>
          </mc:AlternateContent>
        </w:r>
      </w:ins>
    </w:p>
    <w:p w:rsidR="00CF303D" w:rsidRDefault="00BA0F8A" w:rsidP="00CF30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ns w:id="101" w:author="CHANTHOU.VOEUN" w:date="2023-03-15T19:16:00Z"/>
          <w:b/>
          <w:color w:val="000000"/>
          <w:sz w:val="28"/>
          <w:szCs w:val="28"/>
        </w:rPr>
        <w:pPrChange w:id="102" w:author="CHANTHOU.VOEUN" w:date="2023-03-15T19:16:00Z">
          <w:pPr>
            <w:numPr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360"/>
          </w:pPr>
        </w:pPrChange>
      </w:pPr>
      <w:ins w:id="103" w:author="CHANTHOU.VOEUN" w:date="2023-03-15T19:20:00Z">
        <w:r w:rsidRPr="00BA0F8A">
          <w:rPr>
            <w:b/>
            <w:color w:val="000000"/>
            <w:sz w:val="28"/>
            <w:szCs w:val="28"/>
          </w:rPr>
          <w:drawing>
            <wp:inline distT="0" distB="0" distL="0" distR="0">
              <wp:extent cx="1384300" cy="1038225"/>
              <wp:effectExtent l="0" t="0" r="6350" b="9525"/>
              <wp:docPr id="10" name="Picture 10" descr="https://c1.neweggimages.com/ProductImageCompressAll1280/20-331-652-V06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https://c1.neweggimages.com/ProductImageCompressAll1280/20-331-652-V06.jpg"/>
                      <pic:cNvPicPr>
                        <a:picLocks noChangeAspect="1" noChangeArrowheads="1"/>
                      </pic:cNvPicPr>
                    </pic:nvPicPr>
                    <pic:blipFill>
                      <a:blip r:embed="rId1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92487" cy="1044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CF303D" w:rsidRDefault="00CF303D" w:rsidP="00CF30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ns w:id="104" w:author="CHANTHOU.VOEUN" w:date="2023-03-15T19:16:00Z"/>
          <w:b/>
          <w:color w:val="000000"/>
          <w:sz w:val="28"/>
          <w:szCs w:val="28"/>
        </w:rPr>
        <w:pPrChange w:id="105" w:author="CHANTHOU.VOEUN" w:date="2023-03-15T19:16:00Z">
          <w:pPr>
            <w:numPr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360"/>
          </w:pPr>
        </w:pPrChange>
      </w:pPr>
    </w:p>
    <w:p w:rsidR="00CF303D" w:rsidRDefault="00CF303D" w:rsidP="00CF30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ns w:id="106" w:author="CHANTHOU.VOEUN" w:date="2023-03-15T19:16:00Z"/>
          <w:b/>
          <w:color w:val="000000"/>
          <w:sz w:val="28"/>
          <w:szCs w:val="28"/>
        </w:rPr>
        <w:pPrChange w:id="107" w:author="CHANTHOU.VOEUN" w:date="2023-03-15T19:16:00Z">
          <w:pPr>
            <w:numPr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360"/>
          </w:pPr>
        </w:pPrChange>
      </w:pPr>
    </w:p>
    <w:p w:rsidR="00CF303D" w:rsidRDefault="00CF303D" w:rsidP="00CF30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ns w:id="108" w:author="CHANTHOU.VOEUN" w:date="2023-03-15T19:16:00Z"/>
          <w:b/>
          <w:color w:val="000000"/>
          <w:sz w:val="28"/>
          <w:szCs w:val="28"/>
        </w:rPr>
        <w:pPrChange w:id="109" w:author="CHANTHOU.VOEUN" w:date="2023-03-15T19:16:00Z">
          <w:pPr>
            <w:numPr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360"/>
          </w:pPr>
        </w:pPrChange>
      </w:pPr>
    </w:p>
    <w:p w:rsidR="00CF303D" w:rsidRDefault="00CF303D" w:rsidP="00CF30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  <w:pPrChange w:id="110" w:author="CHANTHOU.VOEUN" w:date="2023-03-15T19:16:00Z">
          <w:pPr>
            <w:numPr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360"/>
          </w:pPr>
        </w:pPrChange>
      </w:pPr>
    </w:p>
    <w:p w:rsidR="00E157DF" w:rsidRDefault="00340911" w:rsidP="00E853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ns w:id="111" w:author="CHANTHOU.VOEUN" w:date="2023-03-15T19:23:00Z"/>
          <w:b/>
          <w:color w:val="000000"/>
          <w:sz w:val="28"/>
          <w:szCs w:val="28"/>
        </w:rPr>
      </w:pPr>
      <w:ins w:id="112" w:author="CHANTHOU.VOEUN" w:date="2023-03-15T19:31:00Z">
        <w:r w:rsidRPr="00340911">
          <w:rPr>
            <w:b/>
            <w:noProof/>
            <w:color w:val="000000"/>
            <w:sz w:val="28"/>
            <w:szCs w:val="28"/>
          </w:rPr>
          <mc:AlternateContent>
            <mc:Choice Requires="wps">
              <w:drawing>
                <wp:anchor distT="45720" distB="45720" distL="114300" distR="114300" simplePos="0" relativeHeight="251669504" behindDoc="0" locked="0" layoutInCell="1" allowOverlap="1">
                  <wp:simplePos x="0" y="0"/>
                  <wp:positionH relativeFrom="column">
                    <wp:posOffset>2571750</wp:posOffset>
                  </wp:positionH>
                  <wp:positionV relativeFrom="paragraph">
                    <wp:posOffset>7620</wp:posOffset>
                  </wp:positionV>
                  <wp:extent cx="3181350" cy="1790700"/>
                  <wp:effectExtent l="0" t="0" r="19050" b="19050"/>
                  <wp:wrapSquare wrapText="bothSides"/>
                  <wp:docPr id="13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181350" cy="1790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0911" w:rsidRPr="00340911" w:rsidRDefault="00340911" w:rsidP="00340911">
                              <w:pPr>
                                <w:rPr>
                                  <w:ins w:id="113" w:author="CHANTHOU.VOEUN" w:date="2023-03-15T19:31:00Z"/>
                                  <w:b/>
                                  <w:bCs/>
                                </w:rPr>
                              </w:pPr>
                              <w:ins w:id="114" w:author="CHANTHOU.VOEUN" w:date="2023-03-15T19:31:00Z">
                                <w:r w:rsidRPr="00340911">
                                  <w:t>Name</w:t>
                                </w:r>
                                <w:r w:rsidRPr="00340911">
                                  <w:tab/>
                                </w:r>
                                <w:r w:rsidRPr="00340911">
                                  <w:tab/>
                                  <w:t xml:space="preserve">: </w:t>
                                </w:r>
                              </w:ins>
                              <w:ins w:id="115" w:author="CHANTHOU.VOEUN" w:date="2023-03-15T19:32:00Z">
                                <w:r w:rsidRPr="00340911">
                                  <w:rPr>
                                    <w:b/>
                                    <w:bCs/>
                                  </w:rPr>
                                  <w:t>OCZ Platinum Nvidia </w:t>
                                </w:r>
                              </w:ins>
                            </w:p>
                            <w:p w:rsidR="00340911" w:rsidRPr="00340911" w:rsidRDefault="00340911" w:rsidP="00340911">
                              <w:pPr>
                                <w:rPr>
                                  <w:ins w:id="116" w:author="CHANTHOU.VOEUN" w:date="2023-03-15T19:31:00Z"/>
                                </w:rPr>
                              </w:pPr>
                              <w:ins w:id="117" w:author="CHANTHOU.VOEUN" w:date="2023-03-15T19:31:00Z">
                                <w:r w:rsidRPr="00340911">
                                  <w:t xml:space="preserve">Size </w:t>
                                </w:r>
                                <w:r w:rsidRPr="00340911">
                                  <w:tab/>
                                </w:r>
                                <w:r w:rsidRPr="00340911">
                                  <w:tab/>
                                  <w:t xml:space="preserve">: </w:t>
                                </w:r>
                              </w:ins>
                              <w:ins w:id="118" w:author="CHANTHOU.VOEUN" w:date="2023-03-15T19:32:00Z">
                                <w:r>
                                  <w:t>2G</w:t>
                                </w:r>
                              </w:ins>
                            </w:p>
                            <w:p w:rsidR="00340911" w:rsidRPr="00340911" w:rsidRDefault="00340911" w:rsidP="00340911">
                              <w:pPr>
                                <w:rPr>
                                  <w:ins w:id="119" w:author="CHANTHOU.VOEUN" w:date="2023-03-15T19:31:00Z"/>
                                </w:rPr>
                              </w:pPr>
                              <w:ins w:id="120" w:author="CHANTHOU.VOEUN" w:date="2023-03-15T19:31:00Z">
                                <w:r>
                                  <w:t xml:space="preserve">RAM type </w:t>
                                </w:r>
                                <w:r>
                                  <w:tab/>
                                  <w:t>: DDR2</w:t>
                                </w:r>
                              </w:ins>
                            </w:p>
                            <w:p w:rsidR="00340911" w:rsidRPr="00340911" w:rsidRDefault="00340911" w:rsidP="00340911">
                              <w:pPr>
                                <w:rPr>
                                  <w:ins w:id="121" w:author="CHANTHOU.VOEUN" w:date="2023-03-15T19:31:00Z"/>
                                </w:rPr>
                              </w:pPr>
                              <w:ins w:id="122" w:author="CHANTHOU.VOEUN" w:date="2023-03-15T19:31:00Z">
                                <w:r w:rsidRPr="00340911">
                                  <w:t xml:space="preserve">Pins </w:t>
                                </w:r>
                                <w:r w:rsidRPr="00340911">
                                  <w:tab/>
                                </w:r>
                                <w:r w:rsidRPr="00340911">
                                  <w:tab/>
                                  <w:t xml:space="preserve">: </w:t>
                                </w:r>
                              </w:ins>
                            </w:p>
                            <w:p w:rsidR="00340911" w:rsidRPr="00340911" w:rsidRDefault="00340911" w:rsidP="00340911">
                              <w:pPr>
                                <w:rPr>
                                  <w:ins w:id="123" w:author="CHANTHOU.VOEUN" w:date="2023-03-15T19:31:00Z"/>
                                </w:rPr>
                              </w:pPr>
                              <w:ins w:id="124" w:author="CHANTHOU.VOEUN" w:date="2023-03-15T19:31:00Z">
                                <w:r w:rsidRPr="00340911">
                                  <w:t xml:space="preserve">Price </w:t>
                                </w:r>
                                <w:r w:rsidRPr="00340911">
                                  <w:tab/>
                                </w:r>
                                <w:r w:rsidRPr="00340911">
                                  <w:tab/>
                                  <w:t>: $</w:t>
                                </w:r>
                                <w:r>
                                  <w:t>63.95</w:t>
                                </w:r>
                                <w:r w:rsidRPr="00340911">
                                  <w:t>USD</w:t>
                                </w:r>
                              </w:ins>
                            </w:p>
                            <w:p w:rsidR="00340911" w:rsidRDefault="00340911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id="_x0000_s1031" type="#_x0000_t202" style="position:absolute;left:0;text-align:left;margin-left:202.5pt;margin-top:.6pt;width:250.5pt;height:14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" strokecolor="white [3212]">
                  <v:textbox>
                    <w:txbxContent>
                      <w:p w:rsidR="00340911" w:rsidRPr="00340911" w:rsidRDefault="00340911" w:rsidP="00340911">
                        <w:pPr>
                          <w:rPr>
                            <w:ins w:id="125" w:author="CHANTHOU.VOEUN" w:date="2023-03-15T19:31:00Z"/>
                            <w:b/>
                            <w:bCs/>
                          </w:rPr>
                        </w:pPr>
                        <w:ins w:id="126" w:author="CHANTHOU.VOEUN" w:date="2023-03-15T19:31:00Z">
                          <w:r w:rsidRPr="00340911">
                            <w:t>Name</w:t>
                          </w:r>
                          <w:r w:rsidRPr="00340911">
                            <w:tab/>
                          </w:r>
                          <w:r w:rsidRPr="00340911">
                            <w:tab/>
                            <w:t xml:space="preserve">: </w:t>
                          </w:r>
                        </w:ins>
                        <w:ins w:id="127" w:author="CHANTHOU.VOEUN" w:date="2023-03-15T19:32:00Z">
                          <w:r w:rsidRPr="00340911">
                            <w:rPr>
                              <w:b/>
                              <w:bCs/>
                            </w:rPr>
                            <w:t>OCZ Platinum Nvidia </w:t>
                          </w:r>
                        </w:ins>
                      </w:p>
                      <w:p w:rsidR="00340911" w:rsidRPr="00340911" w:rsidRDefault="00340911" w:rsidP="00340911">
                        <w:pPr>
                          <w:rPr>
                            <w:ins w:id="128" w:author="CHANTHOU.VOEUN" w:date="2023-03-15T19:31:00Z"/>
                          </w:rPr>
                        </w:pPr>
                        <w:ins w:id="129" w:author="CHANTHOU.VOEUN" w:date="2023-03-15T19:31:00Z">
                          <w:r w:rsidRPr="00340911">
                            <w:t xml:space="preserve">Size </w:t>
                          </w:r>
                          <w:r w:rsidRPr="00340911">
                            <w:tab/>
                          </w:r>
                          <w:r w:rsidRPr="00340911">
                            <w:tab/>
                            <w:t xml:space="preserve">: </w:t>
                          </w:r>
                        </w:ins>
                        <w:ins w:id="130" w:author="CHANTHOU.VOEUN" w:date="2023-03-15T19:32:00Z">
                          <w:r>
                            <w:t>2G</w:t>
                          </w:r>
                        </w:ins>
                      </w:p>
                      <w:p w:rsidR="00340911" w:rsidRPr="00340911" w:rsidRDefault="00340911" w:rsidP="00340911">
                        <w:pPr>
                          <w:rPr>
                            <w:ins w:id="131" w:author="CHANTHOU.VOEUN" w:date="2023-03-15T19:31:00Z"/>
                          </w:rPr>
                        </w:pPr>
                        <w:ins w:id="132" w:author="CHANTHOU.VOEUN" w:date="2023-03-15T19:31:00Z">
                          <w:r>
                            <w:t xml:space="preserve">RAM type </w:t>
                          </w:r>
                          <w:r>
                            <w:tab/>
                            <w:t>: DDR2</w:t>
                          </w:r>
                        </w:ins>
                      </w:p>
                      <w:p w:rsidR="00340911" w:rsidRPr="00340911" w:rsidRDefault="00340911" w:rsidP="00340911">
                        <w:pPr>
                          <w:rPr>
                            <w:ins w:id="133" w:author="CHANTHOU.VOEUN" w:date="2023-03-15T19:31:00Z"/>
                          </w:rPr>
                        </w:pPr>
                        <w:ins w:id="134" w:author="CHANTHOU.VOEUN" w:date="2023-03-15T19:31:00Z">
                          <w:r w:rsidRPr="00340911">
                            <w:t xml:space="preserve">Pins </w:t>
                          </w:r>
                          <w:r w:rsidRPr="00340911">
                            <w:tab/>
                          </w:r>
                          <w:r w:rsidRPr="00340911">
                            <w:tab/>
                            <w:t xml:space="preserve">: </w:t>
                          </w:r>
                        </w:ins>
                      </w:p>
                      <w:p w:rsidR="00340911" w:rsidRPr="00340911" w:rsidRDefault="00340911" w:rsidP="00340911">
                        <w:pPr>
                          <w:rPr>
                            <w:ins w:id="135" w:author="CHANTHOU.VOEUN" w:date="2023-03-15T19:31:00Z"/>
                          </w:rPr>
                        </w:pPr>
                        <w:ins w:id="136" w:author="CHANTHOU.VOEUN" w:date="2023-03-15T19:31:00Z">
                          <w:r w:rsidRPr="00340911">
                            <w:t xml:space="preserve">Price </w:t>
                          </w:r>
                          <w:r w:rsidRPr="00340911">
                            <w:tab/>
                          </w:r>
                          <w:r w:rsidRPr="00340911">
                            <w:tab/>
                            <w:t>: $</w:t>
                          </w:r>
                          <w:r>
                            <w:t>63.95</w:t>
                          </w:r>
                          <w:r w:rsidRPr="00340911">
                            <w:t>USD</w:t>
                          </w:r>
                        </w:ins>
                      </w:p>
                      <w:p w:rsidR="00340911" w:rsidRDefault="00340911"/>
                    </w:txbxContent>
                  </v:textbox>
                  <w10:wrap type="square"/>
                </v:shape>
              </w:pict>
            </mc:Fallback>
          </mc:AlternateContent>
        </w:r>
      </w:ins>
      <w:r w:rsidR="00E858AF">
        <w:rPr>
          <w:b/>
          <w:color w:val="000000"/>
          <w:sz w:val="28"/>
          <w:szCs w:val="28"/>
        </w:rPr>
        <w:t>OCZ:</w:t>
      </w:r>
    </w:p>
    <w:p w:rsidR="00BA0F8A" w:rsidRDefault="00BA0F8A" w:rsidP="00BA0F8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ns w:id="137" w:author="CHANTHOU.VOEUN" w:date="2023-03-15T19:23:00Z"/>
          <w:b/>
          <w:color w:val="000000"/>
          <w:sz w:val="28"/>
          <w:szCs w:val="28"/>
        </w:rPr>
        <w:pPrChange w:id="138" w:author="CHANTHOU.VOEUN" w:date="2023-03-15T19:23:00Z">
          <w:pPr>
            <w:numPr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360"/>
          </w:pPr>
        </w:pPrChange>
      </w:pPr>
      <w:ins w:id="139" w:author="CHANTHOU.VOEUN" w:date="2023-03-15T19:30:00Z">
        <w:r w:rsidRPr="00BA0F8A">
          <w:rPr>
            <w:b/>
            <w:color w:val="000000"/>
            <w:sz w:val="28"/>
            <w:szCs w:val="28"/>
          </w:rPr>
          <w:drawing>
            <wp:inline distT="0" distB="0" distL="0" distR="0">
              <wp:extent cx="1790700" cy="1184847"/>
              <wp:effectExtent l="0" t="0" r="0" b="0"/>
              <wp:docPr id="12" name="Picture 12" descr="Picture 1 of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 descr="Picture 1 of 2"/>
                      <pic:cNvPicPr>
                        <a:picLocks noChangeAspect="1" noChangeArrowheads="1"/>
                      </pic:cNvPicPr>
                    </pic:nvPicPr>
                    <pic:blipFill>
                      <a:blip r:embed="rId1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09186" cy="119707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BA0F8A" w:rsidRDefault="00BA0F8A" w:rsidP="00BA0F8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ns w:id="140" w:author="CHANTHOU.VOEUN" w:date="2023-03-15T19:23:00Z"/>
          <w:b/>
          <w:color w:val="000000"/>
          <w:sz w:val="28"/>
          <w:szCs w:val="28"/>
        </w:rPr>
        <w:pPrChange w:id="141" w:author="CHANTHOU.VOEUN" w:date="2023-03-15T19:23:00Z">
          <w:pPr>
            <w:numPr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360"/>
          </w:pPr>
        </w:pPrChange>
      </w:pPr>
    </w:p>
    <w:p w:rsidR="00BA0F8A" w:rsidRDefault="00BA0F8A" w:rsidP="00BA0F8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ns w:id="142" w:author="CHANTHOU.VOEUN" w:date="2023-03-15T19:23:00Z"/>
          <w:b/>
          <w:color w:val="000000"/>
          <w:sz w:val="28"/>
          <w:szCs w:val="28"/>
        </w:rPr>
        <w:pPrChange w:id="143" w:author="CHANTHOU.VOEUN" w:date="2023-03-15T19:23:00Z">
          <w:pPr>
            <w:numPr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360"/>
          </w:pPr>
        </w:pPrChange>
      </w:pPr>
    </w:p>
    <w:p w:rsidR="00BA0F8A" w:rsidRDefault="00BA0F8A" w:rsidP="00BA0F8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  <w:pPrChange w:id="144" w:author="CHANTHOU.VOEUN" w:date="2023-03-15T19:23:00Z">
          <w:pPr>
            <w:numPr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360"/>
          </w:pPr>
        </w:pPrChange>
      </w:pPr>
    </w:p>
    <w:p w:rsidR="00E157DF" w:rsidRDefault="00340911" w:rsidP="00E853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ns w:id="145" w:author="CHANTHOU.VOEUN" w:date="2023-03-15T19:32:00Z"/>
          <w:b/>
          <w:color w:val="000000"/>
          <w:sz w:val="28"/>
          <w:szCs w:val="28"/>
        </w:rPr>
      </w:pPr>
      <w:ins w:id="146" w:author="CHANTHOU.VOEUN" w:date="2023-03-15T19:35:00Z">
        <w:r w:rsidRPr="00340911">
          <w:rPr>
            <w:b/>
            <w:noProof/>
            <w:color w:val="000000"/>
            <w:sz w:val="28"/>
            <w:szCs w:val="28"/>
          </w:rPr>
          <w:lastRenderedPageBreak/>
          <mc:AlternateContent>
            <mc:Choice Requires="wps">
              <w:drawing>
                <wp:anchor distT="45720" distB="45720" distL="114300" distR="114300" simplePos="0" relativeHeight="251671552" behindDoc="0" locked="0" layoutInCell="1" allowOverlap="1">
                  <wp:simplePos x="0" y="0"/>
                  <wp:positionH relativeFrom="margin">
                    <wp:align>right</wp:align>
                  </wp:positionH>
                  <wp:positionV relativeFrom="paragraph">
                    <wp:posOffset>139700</wp:posOffset>
                  </wp:positionV>
                  <wp:extent cx="2997200" cy="1555750"/>
                  <wp:effectExtent l="0" t="0" r="0" b="6350"/>
                  <wp:wrapSquare wrapText="bothSides"/>
                  <wp:docPr id="15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997200" cy="155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0911" w:rsidRPr="00340911" w:rsidRDefault="00340911" w:rsidP="00340911">
                              <w:pPr>
                                <w:rPr>
                                  <w:ins w:id="147" w:author="CHANTHOU.VOEUN" w:date="2023-03-15T19:35:00Z"/>
                                  <w:b/>
                                  <w:bCs/>
                                </w:rPr>
                              </w:pPr>
                              <w:ins w:id="148" w:author="CHANTHOU.VOEUN" w:date="2023-03-15T19:35:00Z">
                                <w:r w:rsidRPr="00340911">
                                  <w:t>Name</w:t>
                                </w:r>
                                <w:r w:rsidRPr="00340911">
                                  <w:tab/>
                                </w:r>
                                <w:r w:rsidRPr="00340911">
                                  <w:tab/>
                                  <w:t xml:space="preserve">: 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>Sumsung</w:t>
                                </w:r>
                                <w:r w:rsidRPr="00340911">
                                  <w:rPr>
                                    <w:b/>
                                    <w:bCs/>
                                  </w:rPr>
                                  <w:t> </w:t>
                                </w:r>
                              </w:ins>
                            </w:p>
                            <w:p w:rsidR="00340911" w:rsidRPr="00340911" w:rsidRDefault="00340911" w:rsidP="00340911">
                              <w:pPr>
                                <w:rPr>
                                  <w:ins w:id="149" w:author="CHANTHOU.VOEUN" w:date="2023-03-15T19:35:00Z"/>
                                </w:rPr>
                              </w:pPr>
                              <w:ins w:id="150" w:author="CHANTHOU.VOEUN" w:date="2023-03-15T19:35:00Z">
                                <w:r w:rsidRPr="00340911">
                                  <w:t xml:space="preserve">Size </w:t>
                                </w:r>
                                <w:r w:rsidRPr="00340911">
                                  <w:tab/>
                                </w:r>
                                <w:r w:rsidRPr="00340911">
                                  <w:tab/>
                                  <w:t xml:space="preserve">: </w:t>
                                </w:r>
                                <w:r>
                                  <w:t>4</w:t>
                                </w:r>
                              </w:ins>
                              <w:ins w:id="151" w:author="CHANTHOU.VOEUN" w:date="2023-03-15T19:36:00Z">
                                <w:r>
                                  <w:t>G</w:t>
                                </w:r>
                              </w:ins>
                            </w:p>
                            <w:p w:rsidR="00340911" w:rsidRPr="00340911" w:rsidRDefault="00340911" w:rsidP="00340911">
                              <w:pPr>
                                <w:rPr>
                                  <w:ins w:id="152" w:author="CHANTHOU.VOEUN" w:date="2023-03-15T19:35:00Z"/>
                                </w:rPr>
                              </w:pPr>
                              <w:ins w:id="153" w:author="CHANTHOU.VOEUN" w:date="2023-03-15T19:35:00Z">
                                <w:r>
                                  <w:t xml:space="preserve">RAM type </w:t>
                                </w:r>
                                <w:r>
                                  <w:tab/>
                                  <w:t>: DDR</w:t>
                                </w:r>
                              </w:ins>
                              <w:ins w:id="154" w:author="CHANTHOU.VOEUN" w:date="2023-03-15T19:36:00Z">
                                <w:r>
                                  <w:t>3</w:t>
                                </w:r>
                              </w:ins>
                            </w:p>
                            <w:p w:rsidR="00340911" w:rsidRPr="00340911" w:rsidRDefault="00340911" w:rsidP="00340911">
                              <w:pPr>
                                <w:rPr>
                                  <w:ins w:id="155" w:author="CHANTHOU.VOEUN" w:date="2023-03-15T19:35:00Z"/>
                                </w:rPr>
                              </w:pPr>
                              <w:ins w:id="156" w:author="CHANTHOU.VOEUN" w:date="2023-03-15T19:35:00Z">
                                <w:r w:rsidRPr="00340911">
                                  <w:t xml:space="preserve">Pins </w:t>
                                </w:r>
                                <w:r w:rsidRPr="00340911">
                                  <w:tab/>
                                </w:r>
                                <w:r w:rsidRPr="00340911">
                                  <w:tab/>
                                  <w:t xml:space="preserve">: </w:t>
                                </w:r>
                              </w:ins>
                              <w:ins w:id="157" w:author="CHANTHOU.VOEUN" w:date="2023-03-15T19:36:00Z">
                                <w:r>
                                  <w:t>204</w:t>
                                </w:r>
                              </w:ins>
                              <w:ins w:id="158" w:author="CHANTHOU.VOEUN" w:date="2023-03-15T19:47:00Z">
                                <w:r w:rsidR="00BC7743">
                                  <w:t>-pin</w:t>
                                </w:r>
                              </w:ins>
                            </w:p>
                            <w:p w:rsidR="00340911" w:rsidRPr="00340911" w:rsidRDefault="00340911" w:rsidP="00340911">
                              <w:pPr>
                                <w:rPr>
                                  <w:ins w:id="159" w:author="CHANTHOU.VOEUN" w:date="2023-03-15T19:35:00Z"/>
                                </w:rPr>
                              </w:pPr>
                              <w:ins w:id="160" w:author="CHANTHOU.VOEUN" w:date="2023-03-15T19:35:00Z">
                                <w:r w:rsidRPr="00340911">
                                  <w:t xml:space="preserve">Price </w:t>
                                </w:r>
                                <w:r w:rsidRPr="00340911">
                                  <w:tab/>
                                </w:r>
                                <w:r w:rsidRPr="00340911">
                                  <w:tab/>
                                  <w:t>: $</w:t>
                                </w:r>
                                <w:r>
                                  <w:t>14</w:t>
                                </w:r>
                                <w:r w:rsidRPr="00340911">
                                  <w:t>USD</w:t>
                                </w:r>
                              </w:ins>
                            </w:p>
                            <w:p w:rsidR="00340911" w:rsidRDefault="00340911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id="_x0000_s1032" type="#_x0000_t202" style="position:absolute;left:0;text-align:left;margin-left:184.8pt;margin-top:11pt;width:236pt;height:122.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" stroked="f">
                  <v:textbox>
                    <w:txbxContent>
                      <w:p w:rsidR="00340911" w:rsidRPr="00340911" w:rsidRDefault="00340911" w:rsidP="00340911">
                        <w:pPr>
                          <w:rPr>
                            <w:ins w:id="161" w:author="CHANTHOU.VOEUN" w:date="2023-03-15T19:35:00Z"/>
                            <w:b/>
                            <w:bCs/>
                          </w:rPr>
                        </w:pPr>
                        <w:ins w:id="162" w:author="CHANTHOU.VOEUN" w:date="2023-03-15T19:35:00Z">
                          <w:r w:rsidRPr="00340911">
                            <w:t>Name</w:t>
                          </w:r>
                          <w:r w:rsidRPr="00340911">
                            <w:tab/>
                          </w:r>
                          <w:r w:rsidRPr="00340911">
                            <w:tab/>
                            <w:t xml:space="preserve">: </w:t>
                          </w:r>
                          <w:r>
                            <w:rPr>
                              <w:b/>
                              <w:bCs/>
                            </w:rPr>
                            <w:t>Sumsung</w:t>
                          </w:r>
                          <w:r w:rsidRPr="00340911">
                            <w:rPr>
                              <w:b/>
                              <w:bCs/>
                            </w:rPr>
                            <w:t> </w:t>
                          </w:r>
                        </w:ins>
                      </w:p>
                      <w:p w:rsidR="00340911" w:rsidRPr="00340911" w:rsidRDefault="00340911" w:rsidP="00340911">
                        <w:pPr>
                          <w:rPr>
                            <w:ins w:id="163" w:author="CHANTHOU.VOEUN" w:date="2023-03-15T19:35:00Z"/>
                          </w:rPr>
                        </w:pPr>
                        <w:ins w:id="164" w:author="CHANTHOU.VOEUN" w:date="2023-03-15T19:35:00Z">
                          <w:r w:rsidRPr="00340911">
                            <w:t xml:space="preserve">Size </w:t>
                          </w:r>
                          <w:r w:rsidRPr="00340911">
                            <w:tab/>
                          </w:r>
                          <w:r w:rsidRPr="00340911">
                            <w:tab/>
                            <w:t xml:space="preserve">: </w:t>
                          </w:r>
                          <w:r>
                            <w:t>4</w:t>
                          </w:r>
                        </w:ins>
                        <w:ins w:id="165" w:author="CHANTHOU.VOEUN" w:date="2023-03-15T19:36:00Z">
                          <w:r>
                            <w:t>G</w:t>
                          </w:r>
                        </w:ins>
                      </w:p>
                      <w:p w:rsidR="00340911" w:rsidRPr="00340911" w:rsidRDefault="00340911" w:rsidP="00340911">
                        <w:pPr>
                          <w:rPr>
                            <w:ins w:id="166" w:author="CHANTHOU.VOEUN" w:date="2023-03-15T19:35:00Z"/>
                          </w:rPr>
                        </w:pPr>
                        <w:ins w:id="167" w:author="CHANTHOU.VOEUN" w:date="2023-03-15T19:35:00Z">
                          <w:r>
                            <w:t xml:space="preserve">RAM type </w:t>
                          </w:r>
                          <w:r>
                            <w:tab/>
                            <w:t>: DDR</w:t>
                          </w:r>
                        </w:ins>
                        <w:ins w:id="168" w:author="CHANTHOU.VOEUN" w:date="2023-03-15T19:36:00Z">
                          <w:r>
                            <w:t>3</w:t>
                          </w:r>
                        </w:ins>
                      </w:p>
                      <w:p w:rsidR="00340911" w:rsidRPr="00340911" w:rsidRDefault="00340911" w:rsidP="00340911">
                        <w:pPr>
                          <w:rPr>
                            <w:ins w:id="169" w:author="CHANTHOU.VOEUN" w:date="2023-03-15T19:35:00Z"/>
                          </w:rPr>
                        </w:pPr>
                        <w:ins w:id="170" w:author="CHANTHOU.VOEUN" w:date="2023-03-15T19:35:00Z">
                          <w:r w:rsidRPr="00340911">
                            <w:t xml:space="preserve">Pins </w:t>
                          </w:r>
                          <w:r w:rsidRPr="00340911">
                            <w:tab/>
                          </w:r>
                          <w:r w:rsidRPr="00340911">
                            <w:tab/>
                            <w:t xml:space="preserve">: </w:t>
                          </w:r>
                        </w:ins>
                        <w:ins w:id="171" w:author="CHANTHOU.VOEUN" w:date="2023-03-15T19:36:00Z">
                          <w:r>
                            <w:t>204</w:t>
                          </w:r>
                        </w:ins>
                        <w:ins w:id="172" w:author="CHANTHOU.VOEUN" w:date="2023-03-15T19:47:00Z">
                          <w:r w:rsidR="00BC7743">
                            <w:t>-pin</w:t>
                          </w:r>
                        </w:ins>
                      </w:p>
                      <w:p w:rsidR="00340911" w:rsidRPr="00340911" w:rsidRDefault="00340911" w:rsidP="00340911">
                        <w:pPr>
                          <w:rPr>
                            <w:ins w:id="173" w:author="CHANTHOU.VOEUN" w:date="2023-03-15T19:35:00Z"/>
                          </w:rPr>
                        </w:pPr>
                        <w:ins w:id="174" w:author="CHANTHOU.VOEUN" w:date="2023-03-15T19:35:00Z">
                          <w:r w:rsidRPr="00340911">
                            <w:t xml:space="preserve">Price </w:t>
                          </w:r>
                          <w:r w:rsidRPr="00340911">
                            <w:tab/>
                          </w:r>
                          <w:r w:rsidRPr="00340911">
                            <w:tab/>
                            <w:t>: $</w:t>
                          </w:r>
                          <w:r>
                            <w:t>14</w:t>
                          </w:r>
                          <w:r w:rsidRPr="00340911">
                            <w:t>USD</w:t>
                          </w:r>
                        </w:ins>
                      </w:p>
                      <w:p w:rsidR="00340911" w:rsidRDefault="00340911"/>
                    </w:txbxContent>
                  </v:textbox>
                  <w10:wrap type="square" anchorx="margin"/>
                </v:shape>
              </w:pict>
            </mc:Fallback>
          </mc:AlternateContent>
        </w:r>
      </w:ins>
      <w:r w:rsidR="00E858AF">
        <w:rPr>
          <w:b/>
          <w:color w:val="000000"/>
          <w:sz w:val="28"/>
          <w:szCs w:val="28"/>
        </w:rPr>
        <w:t>Samsung:</w:t>
      </w:r>
    </w:p>
    <w:p w:rsidR="00340911" w:rsidRDefault="00340911" w:rsidP="0034091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ns w:id="175" w:author="CHANTHOU.VOEUN" w:date="2023-03-15T19:32:00Z"/>
          <w:b/>
          <w:color w:val="000000"/>
          <w:sz w:val="28"/>
          <w:szCs w:val="28"/>
        </w:rPr>
        <w:pPrChange w:id="176" w:author="CHANTHOU.VOEUN" w:date="2023-03-15T19:32:00Z">
          <w:pPr>
            <w:numPr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360"/>
          </w:pPr>
        </w:pPrChange>
      </w:pPr>
      <w:ins w:id="177" w:author="CHANTHOU.VOEUN" w:date="2023-03-15T19:34:00Z">
        <w:r w:rsidRPr="00340911">
          <w:rPr>
            <w:b/>
            <w:color w:val="000000"/>
            <w:sz w:val="28"/>
            <w:szCs w:val="28"/>
          </w:rPr>
          <w:drawing>
            <wp:inline distT="0" distB="0" distL="0" distR="0">
              <wp:extent cx="2268662" cy="1187450"/>
              <wp:effectExtent l="0" t="0" r="0" b="0"/>
              <wp:docPr id="14" name="Picture 14" descr="https://m.media-amazon.com/images/I/7125v+dkEkL._AC_SL1125_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" descr="https://m.media-amazon.com/images/I/7125v+dkEkL._AC_SL1125_.jpg"/>
                      <pic:cNvPicPr>
                        <a:picLocks noChangeAspect="1" noChangeArrowheads="1"/>
                      </pic:cNvPicPr>
                    </pic:nvPicPr>
                    <pic:blipFill>
                      <a:blip r:embed="rId1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 flipH="1">
                        <a:off x="0" y="0"/>
                        <a:ext cx="2293653" cy="120053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340911" w:rsidRDefault="00340911" w:rsidP="0034091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ns w:id="178" w:author="CHANTHOU.VOEUN" w:date="2023-03-15T19:32:00Z"/>
          <w:b/>
          <w:color w:val="000000"/>
          <w:sz w:val="28"/>
          <w:szCs w:val="28"/>
        </w:rPr>
        <w:pPrChange w:id="179" w:author="CHANTHOU.VOEUN" w:date="2023-03-15T19:32:00Z">
          <w:pPr>
            <w:numPr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360"/>
          </w:pPr>
        </w:pPrChange>
      </w:pPr>
    </w:p>
    <w:p w:rsidR="00340911" w:rsidRDefault="00340911" w:rsidP="0034091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ns w:id="180" w:author="CHANTHOU.VOEUN" w:date="2023-03-15T19:32:00Z"/>
          <w:b/>
          <w:color w:val="000000"/>
          <w:sz w:val="28"/>
          <w:szCs w:val="28"/>
        </w:rPr>
        <w:pPrChange w:id="181" w:author="CHANTHOU.VOEUN" w:date="2023-03-15T19:32:00Z">
          <w:pPr>
            <w:numPr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360"/>
          </w:pPr>
        </w:pPrChange>
      </w:pPr>
    </w:p>
    <w:p w:rsidR="00340911" w:rsidRDefault="00340911" w:rsidP="0034091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ns w:id="182" w:author="CHANTHOU.VOEUN" w:date="2023-03-15T19:32:00Z"/>
          <w:b/>
          <w:color w:val="000000"/>
          <w:sz w:val="28"/>
          <w:szCs w:val="28"/>
        </w:rPr>
        <w:pPrChange w:id="183" w:author="CHANTHOU.VOEUN" w:date="2023-03-15T19:32:00Z">
          <w:pPr>
            <w:numPr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360"/>
          </w:pPr>
        </w:pPrChange>
      </w:pPr>
    </w:p>
    <w:p w:rsidR="00340911" w:rsidRDefault="00340911" w:rsidP="0034091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  <w:pPrChange w:id="184" w:author="CHANTHOU.VOEUN" w:date="2023-03-15T19:32:00Z">
          <w:pPr>
            <w:numPr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360"/>
          </w:pPr>
        </w:pPrChange>
      </w:pPr>
    </w:p>
    <w:p w:rsidR="00E157DF" w:rsidRDefault="00E858AF" w:rsidP="00E853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ns w:id="185" w:author="CHANTHOU.VOEUN" w:date="2023-03-15T19:36:00Z"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Transcend:</w:t>
      </w:r>
    </w:p>
    <w:p w:rsidR="00340911" w:rsidRDefault="00BC7743" w:rsidP="0034091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ns w:id="186" w:author="CHANTHOU.VOEUN" w:date="2023-03-15T19:36:00Z"/>
          <w:b/>
          <w:color w:val="000000"/>
          <w:sz w:val="28"/>
          <w:szCs w:val="28"/>
        </w:rPr>
        <w:pPrChange w:id="187" w:author="CHANTHOU.VOEUN" w:date="2023-03-15T19:36:00Z">
          <w:pPr>
            <w:numPr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360"/>
          </w:pPr>
        </w:pPrChange>
      </w:pPr>
      <w:ins w:id="188" w:author="CHANTHOU.VOEUN" w:date="2023-03-15T19:44:00Z">
        <w:r w:rsidRPr="00340911">
          <w:rPr>
            <w:b/>
            <w:noProof/>
            <w:color w:val="000000"/>
            <w:sz w:val="28"/>
            <w:szCs w:val="28"/>
          </w:rPr>
          <mc:AlternateContent>
            <mc:Choice Requires="wps">
              <w:drawing>
                <wp:anchor distT="45720" distB="45720" distL="114300" distR="114300" simplePos="0" relativeHeight="251673600" behindDoc="0" locked="0" layoutInCell="1" allowOverlap="1">
                  <wp:simplePos x="0" y="0"/>
                  <wp:positionH relativeFrom="margin">
                    <wp:align>right</wp:align>
                  </wp:positionH>
                  <wp:positionV relativeFrom="paragraph">
                    <wp:posOffset>19050</wp:posOffset>
                  </wp:positionV>
                  <wp:extent cx="3105150" cy="1689100"/>
                  <wp:effectExtent l="0" t="0" r="19050" b="25400"/>
                  <wp:wrapSquare wrapText="bothSides"/>
                  <wp:docPr id="17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105150" cy="1689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0911" w:rsidRPr="00340911" w:rsidRDefault="00340911" w:rsidP="00340911">
                              <w:pPr>
                                <w:rPr>
                                  <w:ins w:id="189" w:author="CHANTHOU.VOEUN" w:date="2023-03-15T19:45:00Z"/>
                                  <w:b/>
                                  <w:bCs/>
                                </w:rPr>
                              </w:pPr>
                              <w:ins w:id="190" w:author="CHANTHOU.VOEUN" w:date="2023-03-15T19:45:00Z">
                                <w:r w:rsidRPr="00340911">
                                  <w:t>Name</w:t>
                                </w:r>
                                <w:r w:rsidRPr="00340911">
                                  <w:tab/>
                                </w:r>
                                <w:r w:rsidRPr="00340911">
                                  <w:tab/>
                                  <w:t xml:space="preserve">: 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>Tran</w:t>
                                </w:r>
                              </w:ins>
                              <w:ins w:id="191" w:author="CHANTHOU.VOEUN" w:date="2023-03-15T19:46:00Z">
                                <w:r w:rsidR="00BC7743">
                                  <w:rPr>
                                    <w:b/>
                                    <w:bCs/>
                                  </w:rPr>
                                  <w:t>scend</w:t>
                                </w:r>
                              </w:ins>
                            </w:p>
                            <w:p w:rsidR="00340911" w:rsidRPr="00340911" w:rsidRDefault="00340911" w:rsidP="00340911">
                              <w:pPr>
                                <w:rPr>
                                  <w:ins w:id="192" w:author="CHANTHOU.VOEUN" w:date="2023-03-15T19:45:00Z"/>
                                </w:rPr>
                              </w:pPr>
                              <w:ins w:id="193" w:author="CHANTHOU.VOEUN" w:date="2023-03-15T19:45:00Z">
                                <w:r w:rsidRPr="00340911">
                                  <w:t xml:space="preserve">Size </w:t>
                                </w:r>
                                <w:r w:rsidRPr="00340911">
                                  <w:tab/>
                                </w:r>
                                <w:r w:rsidRPr="00340911">
                                  <w:tab/>
                                  <w:t xml:space="preserve">: </w:t>
                                </w:r>
                                <w:r w:rsidR="00BC7743">
                                  <w:t>16</w:t>
                                </w:r>
                              </w:ins>
                              <w:ins w:id="194" w:author="CHANTHOU.VOEUN" w:date="2023-03-15T19:46:00Z">
                                <w:r w:rsidR="00BC7743">
                                  <w:t>GB</w:t>
                                </w:r>
                              </w:ins>
                            </w:p>
                            <w:p w:rsidR="00340911" w:rsidRPr="00340911" w:rsidRDefault="00340911" w:rsidP="00340911">
                              <w:pPr>
                                <w:rPr>
                                  <w:ins w:id="195" w:author="CHANTHOU.VOEUN" w:date="2023-03-15T19:45:00Z"/>
                                </w:rPr>
                              </w:pPr>
                              <w:ins w:id="196" w:author="CHANTHOU.VOEUN" w:date="2023-03-15T19:45:00Z">
                                <w:r w:rsidRPr="00340911">
                                  <w:t xml:space="preserve">RAM type </w:t>
                                </w:r>
                                <w:r w:rsidRPr="00340911">
                                  <w:tab/>
                                  <w:t>: DDR</w:t>
                                </w:r>
                                <w:r w:rsidR="00BC7743">
                                  <w:t>4</w:t>
                                </w:r>
                              </w:ins>
                            </w:p>
                            <w:p w:rsidR="00340911" w:rsidRPr="00340911" w:rsidRDefault="00340911" w:rsidP="00340911">
                              <w:pPr>
                                <w:rPr>
                                  <w:ins w:id="197" w:author="CHANTHOU.VOEUN" w:date="2023-03-15T19:45:00Z"/>
                                </w:rPr>
                              </w:pPr>
                              <w:ins w:id="198" w:author="CHANTHOU.VOEUN" w:date="2023-03-15T19:45:00Z">
                                <w:r w:rsidRPr="00340911">
                                  <w:t xml:space="preserve">Pins </w:t>
                                </w:r>
                                <w:r w:rsidRPr="00340911">
                                  <w:tab/>
                                </w:r>
                                <w:r w:rsidRPr="00340911">
                                  <w:tab/>
                                  <w:t xml:space="preserve">: </w:t>
                                </w:r>
                                <w:r w:rsidR="00BC7743">
                                  <w:t>260</w:t>
                                </w:r>
                              </w:ins>
                              <w:ins w:id="199" w:author="CHANTHOU.VOEUN" w:date="2023-03-15T19:47:00Z">
                                <w:r w:rsidR="00BC7743">
                                  <w:t>-</w:t>
                                </w:r>
                              </w:ins>
                              <w:ins w:id="200" w:author="CHANTHOU.VOEUN" w:date="2023-03-15T19:45:00Z">
                                <w:r w:rsidR="00BC7743">
                                  <w:t>pin</w:t>
                                </w:r>
                              </w:ins>
                            </w:p>
                            <w:p w:rsidR="00340911" w:rsidRPr="00340911" w:rsidRDefault="00340911" w:rsidP="00340911">
                              <w:pPr>
                                <w:rPr>
                                  <w:ins w:id="201" w:author="CHANTHOU.VOEUN" w:date="2023-03-15T19:45:00Z"/>
                                </w:rPr>
                              </w:pPr>
                              <w:ins w:id="202" w:author="CHANTHOU.VOEUN" w:date="2023-03-15T19:45:00Z">
                                <w:r w:rsidRPr="00340911">
                                  <w:t xml:space="preserve">Price </w:t>
                                </w:r>
                                <w:r w:rsidRPr="00340911">
                                  <w:tab/>
                                </w:r>
                                <w:r w:rsidRPr="00340911">
                                  <w:tab/>
                                  <w:t>: $</w:t>
                                </w:r>
                                <w:r w:rsidR="00BC7743">
                                  <w:t>44.23</w:t>
                                </w:r>
                                <w:r w:rsidRPr="00340911">
                                  <w:t>USD</w:t>
                                </w:r>
                              </w:ins>
                            </w:p>
                            <w:p w:rsidR="00340911" w:rsidRDefault="00340911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id="_x0000_s1033" type="#_x0000_t202" style="position:absolute;margin-left:193.3pt;margin-top:1.5pt;width:244.5pt;height:133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" strokecolor="white [3212]">
                  <v:textbox>
                    <w:txbxContent>
                      <w:p w:rsidR="00340911" w:rsidRPr="00340911" w:rsidRDefault="00340911" w:rsidP="00340911">
                        <w:pPr>
                          <w:rPr>
                            <w:ins w:id="203" w:author="CHANTHOU.VOEUN" w:date="2023-03-15T19:45:00Z"/>
                            <w:b/>
                            <w:bCs/>
                          </w:rPr>
                        </w:pPr>
                        <w:ins w:id="204" w:author="CHANTHOU.VOEUN" w:date="2023-03-15T19:45:00Z">
                          <w:r w:rsidRPr="00340911">
                            <w:t>Name</w:t>
                          </w:r>
                          <w:r w:rsidRPr="00340911">
                            <w:tab/>
                          </w:r>
                          <w:r w:rsidRPr="00340911">
                            <w:tab/>
                            <w:t xml:space="preserve">: </w:t>
                          </w:r>
                          <w:r>
                            <w:rPr>
                              <w:b/>
                              <w:bCs/>
                            </w:rPr>
                            <w:t>Tran</w:t>
                          </w:r>
                        </w:ins>
                        <w:ins w:id="205" w:author="CHANTHOU.VOEUN" w:date="2023-03-15T19:46:00Z">
                          <w:r w:rsidR="00BC7743">
                            <w:rPr>
                              <w:b/>
                              <w:bCs/>
                            </w:rPr>
                            <w:t>scend</w:t>
                          </w:r>
                        </w:ins>
                      </w:p>
                      <w:p w:rsidR="00340911" w:rsidRPr="00340911" w:rsidRDefault="00340911" w:rsidP="00340911">
                        <w:pPr>
                          <w:rPr>
                            <w:ins w:id="206" w:author="CHANTHOU.VOEUN" w:date="2023-03-15T19:45:00Z"/>
                          </w:rPr>
                        </w:pPr>
                        <w:ins w:id="207" w:author="CHANTHOU.VOEUN" w:date="2023-03-15T19:45:00Z">
                          <w:r w:rsidRPr="00340911">
                            <w:t xml:space="preserve">Size </w:t>
                          </w:r>
                          <w:r w:rsidRPr="00340911">
                            <w:tab/>
                          </w:r>
                          <w:r w:rsidRPr="00340911">
                            <w:tab/>
                            <w:t xml:space="preserve">: </w:t>
                          </w:r>
                          <w:r w:rsidR="00BC7743">
                            <w:t>16</w:t>
                          </w:r>
                        </w:ins>
                        <w:ins w:id="208" w:author="CHANTHOU.VOEUN" w:date="2023-03-15T19:46:00Z">
                          <w:r w:rsidR="00BC7743">
                            <w:t>GB</w:t>
                          </w:r>
                        </w:ins>
                      </w:p>
                      <w:p w:rsidR="00340911" w:rsidRPr="00340911" w:rsidRDefault="00340911" w:rsidP="00340911">
                        <w:pPr>
                          <w:rPr>
                            <w:ins w:id="209" w:author="CHANTHOU.VOEUN" w:date="2023-03-15T19:45:00Z"/>
                          </w:rPr>
                        </w:pPr>
                        <w:ins w:id="210" w:author="CHANTHOU.VOEUN" w:date="2023-03-15T19:45:00Z">
                          <w:r w:rsidRPr="00340911">
                            <w:t xml:space="preserve">RAM type </w:t>
                          </w:r>
                          <w:r w:rsidRPr="00340911">
                            <w:tab/>
                            <w:t>: DDR</w:t>
                          </w:r>
                          <w:r w:rsidR="00BC7743">
                            <w:t>4</w:t>
                          </w:r>
                        </w:ins>
                      </w:p>
                      <w:p w:rsidR="00340911" w:rsidRPr="00340911" w:rsidRDefault="00340911" w:rsidP="00340911">
                        <w:pPr>
                          <w:rPr>
                            <w:ins w:id="211" w:author="CHANTHOU.VOEUN" w:date="2023-03-15T19:45:00Z"/>
                          </w:rPr>
                        </w:pPr>
                        <w:ins w:id="212" w:author="CHANTHOU.VOEUN" w:date="2023-03-15T19:45:00Z">
                          <w:r w:rsidRPr="00340911">
                            <w:t xml:space="preserve">Pins </w:t>
                          </w:r>
                          <w:r w:rsidRPr="00340911">
                            <w:tab/>
                          </w:r>
                          <w:r w:rsidRPr="00340911">
                            <w:tab/>
                            <w:t xml:space="preserve">: </w:t>
                          </w:r>
                          <w:r w:rsidR="00BC7743">
                            <w:t>260</w:t>
                          </w:r>
                        </w:ins>
                        <w:ins w:id="213" w:author="CHANTHOU.VOEUN" w:date="2023-03-15T19:47:00Z">
                          <w:r w:rsidR="00BC7743">
                            <w:t>-</w:t>
                          </w:r>
                        </w:ins>
                        <w:ins w:id="214" w:author="CHANTHOU.VOEUN" w:date="2023-03-15T19:45:00Z">
                          <w:r w:rsidR="00BC7743">
                            <w:t>pin</w:t>
                          </w:r>
                        </w:ins>
                      </w:p>
                      <w:p w:rsidR="00340911" w:rsidRPr="00340911" w:rsidRDefault="00340911" w:rsidP="00340911">
                        <w:pPr>
                          <w:rPr>
                            <w:ins w:id="215" w:author="CHANTHOU.VOEUN" w:date="2023-03-15T19:45:00Z"/>
                          </w:rPr>
                        </w:pPr>
                        <w:ins w:id="216" w:author="CHANTHOU.VOEUN" w:date="2023-03-15T19:45:00Z">
                          <w:r w:rsidRPr="00340911">
                            <w:t xml:space="preserve">Price </w:t>
                          </w:r>
                          <w:r w:rsidRPr="00340911">
                            <w:tab/>
                          </w:r>
                          <w:r w:rsidRPr="00340911">
                            <w:tab/>
                            <w:t>: $</w:t>
                          </w:r>
                          <w:r w:rsidR="00BC7743">
                            <w:t>44.23</w:t>
                          </w:r>
                          <w:r w:rsidRPr="00340911">
                            <w:t>USD</w:t>
                          </w:r>
                        </w:ins>
                      </w:p>
                      <w:p w:rsidR="00340911" w:rsidRDefault="00340911"/>
                    </w:txbxContent>
                  </v:textbox>
                  <w10:wrap type="square" anchorx="margin"/>
                </v:shape>
              </w:pict>
            </mc:Fallback>
          </mc:AlternateContent>
        </w:r>
      </w:ins>
    </w:p>
    <w:p w:rsidR="00340911" w:rsidRDefault="00340911" w:rsidP="0034091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ns w:id="217" w:author="CHANTHOU.VOEUN" w:date="2023-03-15T19:36:00Z"/>
          <w:b/>
          <w:color w:val="000000"/>
          <w:sz w:val="28"/>
          <w:szCs w:val="28"/>
        </w:rPr>
        <w:pPrChange w:id="218" w:author="CHANTHOU.VOEUN" w:date="2023-03-15T19:36:00Z">
          <w:pPr>
            <w:numPr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360"/>
          </w:pPr>
        </w:pPrChange>
      </w:pPr>
      <w:ins w:id="219" w:author="CHANTHOU.VOEUN" w:date="2023-03-15T19:44:00Z">
        <w:r w:rsidRPr="00340911">
          <w:rPr>
            <w:b/>
            <w:color w:val="000000"/>
            <w:sz w:val="28"/>
            <w:szCs w:val="28"/>
          </w:rPr>
          <w:drawing>
            <wp:inline distT="0" distB="0" distL="0" distR="0" wp14:anchorId="46AD9D23" wp14:editId="0D7219D7">
              <wp:extent cx="1720850" cy="1339850"/>
              <wp:effectExtent l="0" t="0" r="0" b="0"/>
              <wp:docPr id="16" name="Picture 16" descr="https://m.media-amazon.com/images/W/IMAGERENDERING_521856-T1/images/I/81G+firdqQL._SL1500_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" descr="https://m.media-amazon.com/images/W/IMAGERENDERING_521856-T1/images/I/81G+firdqQL._SL1500_.jpg"/>
                      <pic:cNvPicPr>
                        <a:picLocks noChangeAspect="1" noChangeArrowheads="1"/>
                      </pic:cNvPicPr>
                    </pic:nvPicPr>
                    <pic:blipFill>
                      <a:blip r:embed="rId1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20850" cy="1339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340911" w:rsidRDefault="00340911" w:rsidP="0034091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ns w:id="220" w:author="CHANTHOU.VOEUN" w:date="2023-03-15T19:37:00Z"/>
          <w:b/>
          <w:color w:val="000000"/>
          <w:sz w:val="28"/>
          <w:szCs w:val="28"/>
        </w:rPr>
        <w:pPrChange w:id="221" w:author="CHANTHOU.VOEUN" w:date="2023-03-15T19:36:00Z">
          <w:pPr>
            <w:numPr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360"/>
          </w:pPr>
        </w:pPrChange>
      </w:pPr>
    </w:p>
    <w:p w:rsidR="00340911" w:rsidRDefault="00BC7743" w:rsidP="0034091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ns w:id="222" w:author="CHANTHOU.VOEUN" w:date="2023-03-15T19:48:00Z"/>
          <w:b/>
          <w:color w:val="000000"/>
          <w:sz w:val="28"/>
          <w:szCs w:val="28"/>
        </w:rPr>
        <w:pPrChange w:id="223" w:author="CHANTHOU.VOEUN" w:date="2023-03-15T19:36:00Z">
          <w:pPr>
            <w:numPr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360"/>
          </w:pPr>
        </w:pPrChange>
      </w:pPr>
      <w:ins w:id="224" w:author="CHANTHOU.VOEUN" w:date="2023-03-15T19:48:00Z">
        <w:r>
          <w:rPr>
            <w:b/>
            <w:color w:val="000000"/>
            <w:sz w:val="28"/>
            <w:szCs w:val="28"/>
          </w:rPr>
          <w:t xml:space="preserve"> </w:t>
        </w:r>
      </w:ins>
    </w:p>
    <w:p w:rsidR="00BC7743" w:rsidRDefault="00BC7743" w:rsidP="0034091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  <w:pPrChange w:id="225" w:author="CHANTHOU.VOEUN" w:date="2023-03-15T19:36:00Z">
          <w:pPr>
            <w:numPr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360"/>
          </w:pPr>
        </w:pPrChange>
      </w:pPr>
    </w:p>
    <w:p w:rsidR="00E157DF" w:rsidRDefault="00BC7743" w:rsidP="00E853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ns w:id="226" w:author="CHANTHOU.VOEUN" w:date="2023-03-15T19:51:00Z"/>
          <w:b/>
          <w:color w:val="000000"/>
          <w:sz w:val="28"/>
          <w:szCs w:val="28"/>
        </w:rPr>
      </w:pPr>
      <w:ins w:id="227" w:author="CHANTHOU.VOEUN" w:date="2023-03-15T19:47:00Z">
        <w:r>
          <w:rPr>
            <w:b/>
            <w:color w:val="000000"/>
            <w:sz w:val="28"/>
            <w:szCs w:val="28"/>
          </w:rPr>
          <w:t xml:space="preserve"> </w:t>
        </w:r>
      </w:ins>
      <w:r w:rsidR="00E858AF">
        <w:rPr>
          <w:b/>
          <w:color w:val="000000"/>
          <w:sz w:val="28"/>
          <w:szCs w:val="28"/>
        </w:rPr>
        <w:t>Hynix:</w:t>
      </w:r>
    </w:p>
    <w:p w:rsidR="00BC7743" w:rsidRDefault="00BC7743" w:rsidP="00BC7743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8"/>
          <w:szCs w:val="28"/>
        </w:rPr>
        <w:pPrChange w:id="228" w:author="CHANTHOU.VOEUN" w:date="2023-03-15T19:51:00Z">
          <w:pPr>
            <w:numPr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720" w:hanging="360"/>
          </w:pPr>
        </w:pPrChange>
      </w:pPr>
      <w:ins w:id="229" w:author="CHANTHOU.VOEUN" w:date="2023-03-15T19:51:00Z">
        <w:r w:rsidRPr="00BC7743">
          <w:rPr>
            <w:b/>
            <w:noProof/>
            <w:color w:val="000000"/>
            <w:sz w:val="28"/>
            <w:szCs w:val="28"/>
          </w:rPr>
          <mc:AlternateContent>
            <mc:Choice Requires="wps">
              <w:drawing>
                <wp:anchor distT="45720" distB="45720" distL="114300" distR="114300" simplePos="0" relativeHeight="251675648" behindDoc="0" locked="0" layoutInCell="1" allowOverlap="1">
                  <wp:simplePos x="0" y="0"/>
                  <wp:positionH relativeFrom="column">
                    <wp:posOffset>3003550</wp:posOffset>
                  </wp:positionH>
                  <wp:positionV relativeFrom="paragraph">
                    <wp:posOffset>5080</wp:posOffset>
                  </wp:positionV>
                  <wp:extent cx="3187700" cy="1778000"/>
                  <wp:effectExtent l="0" t="0" r="12700" b="12700"/>
                  <wp:wrapSquare wrapText="bothSides"/>
                  <wp:docPr id="19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187700" cy="1778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7743" w:rsidRPr="00BC7743" w:rsidRDefault="00BC7743" w:rsidP="00BC7743">
                              <w:pPr>
                                <w:rPr>
                                  <w:ins w:id="230" w:author="CHANTHOU.VOEUN" w:date="2023-03-15T19:52:00Z"/>
                                  <w:rPrChange w:id="231" w:author="CHANTHOU.VOEUN" w:date="2023-03-15T19:52:00Z">
                                    <w:rPr>
                                      <w:ins w:id="232" w:author="CHANTHOU.VOEUN" w:date="2023-03-15T19:52:00Z"/>
                                      <w:b/>
                                      <w:bCs/>
                                    </w:rPr>
                                  </w:rPrChange>
                                </w:rPr>
                              </w:pPr>
                              <w:ins w:id="233" w:author="CHANTHOU.VOEUN" w:date="2023-03-15T19:52:00Z">
                                <w:r w:rsidRPr="00BC7743">
                                  <w:t>Name</w:t>
                                </w:r>
                                <w:r w:rsidRPr="00BC7743">
                                  <w:tab/>
                                </w:r>
                                <w:r w:rsidRPr="00BC7743">
                                  <w:tab/>
                                  <w:t>: Sk Hynix</w:t>
                                </w:r>
                              </w:ins>
                            </w:p>
                            <w:p w:rsidR="00BC7743" w:rsidRPr="00BC7743" w:rsidRDefault="00BC7743" w:rsidP="00BC7743">
                              <w:pPr>
                                <w:rPr>
                                  <w:ins w:id="234" w:author="CHANTHOU.VOEUN" w:date="2023-03-15T19:52:00Z"/>
                                </w:rPr>
                              </w:pPr>
                              <w:ins w:id="235" w:author="CHANTHOU.VOEUN" w:date="2023-03-15T19:52:00Z">
                                <w:r w:rsidRPr="00BC7743">
                                  <w:t xml:space="preserve">Size </w:t>
                                </w:r>
                                <w:r w:rsidRPr="00BC7743">
                                  <w:tab/>
                                </w:r>
                                <w:r w:rsidRPr="00BC7743">
                                  <w:tab/>
                                  <w:t xml:space="preserve">: </w:t>
                                </w:r>
                                <w:r>
                                  <w:t>8</w:t>
                                </w:r>
                              </w:ins>
                              <w:ins w:id="236" w:author="CHANTHOU.VOEUN" w:date="2023-03-15T19:53:00Z">
                                <w:r>
                                  <w:t>GB</w:t>
                                </w:r>
                              </w:ins>
                            </w:p>
                            <w:p w:rsidR="00BC7743" w:rsidRPr="00BC7743" w:rsidRDefault="00BC7743" w:rsidP="00BC7743">
                              <w:pPr>
                                <w:rPr>
                                  <w:ins w:id="237" w:author="CHANTHOU.VOEUN" w:date="2023-03-15T19:52:00Z"/>
                                </w:rPr>
                              </w:pPr>
                              <w:ins w:id="238" w:author="CHANTHOU.VOEUN" w:date="2023-03-15T19:52:00Z">
                                <w:r w:rsidRPr="00BC7743">
                                  <w:t xml:space="preserve">RAM type </w:t>
                                </w:r>
                                <w:r w:rsidRPr="00BC7743">
                                  <w:tab/>
                                  <w:t>: DDR</w:t>
                                </w:r>
                                <w:r>
                                  <w:t>3</w:t>
                                </w:r>
                              </w:ins>
                            </w:p>
                            <w:p w:rsidR="00BC7743" w:rsidRPr="00BC7743" w:rsidRDefault="00BC7743" w:rsidP="00BC7743">
                              <w:pPr>
                                <w:rPr>
                                  <w:ins w:id="239" w:author="CHANTHOU.VOEUN" w:date="2023-03-15T19:52:00Z"/>
                                </w:rPr>
                              </w:pPr>
                              <w:ins w:id="240" w:author="CHANTHOU.VOEUN" w:date="2023-03-15T19:52:00Z">
                                <w:r w:rsidRPr="00BC7743">
                                  <w:t xml:space="preserve">Pins </w:t>
                                </w:r>
                                <w:r w:rsidRPr="00BC7743">
                                  <w:tab/>
                                </w:r>
                                <w:r w:rsidRPr="00BC7743">
                                  <w:tab/>
                                  <w:t xml:space="preserve">: </w:t>
                                </w:r>
                                <w:r>
                                  <w:t>204</w:t>
                                </w:r>
                                <w:r w:rsidRPr="00BC7743">
                                  <w:t>-pin</w:t>
                                </w:r>
                              </w:ins>
                            </w:p>
                            <w:p w:rsidR="00BC7743" w:rsidRPr="00BC7743" w:rsidRDefault="00BC7743" w:rsidP="00BC7743">
                              <w:pPr>
                                <w:rPr>
                                  <w:ins w:id="241" w:author="CHANTHOU.VOEUN" w:date="2023-03-15T19:52:00Z"/>
                                </w:rPr>
                              </w:pPr>
                              <w:ins w:id="242" w:author="CHANTHOU.VOEUN" w:date="2023-03-15T19:52:00Z">
                                <w:r w:rsidRPr="00BC7743">
                                  <w:t xml:space="preserve">Price </w:t>
                                </w:r>
                                <w:r w:rsidRPr="00BC7743">
                                  <w:tab/>
                                </w:r>
                                <w:r w:rsidRPr="00BC7743">
                                  <w:tab/>
                                  <w:t>: $</w:t>
                                </w:r>
                              </w:ins>
                              <w:ins w:id="243" w:author="CHANTHOU.VOEUN" w:date="2023-03-15T19:54:00Z">
                                <w:r>
                                  <w:t>10.97</w:t>
                                </w:r>
                              </w:ins>
                              <w:ins w:id="244" w:author="CHANTHOU.VOEUN" w:date="2023-03-15T19:52:00Z">
                                <w:r w:rsidRPr="00BC7743">
                                  <w:t>USD</w:t>
                                </w:r>
                              </w:ins>
                            </w:p>
                            <w:p w:rsidR="00BC7743" w:rsidRDefault="00BC7743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id="_x0000_s1034" type="#_x0000_t202" style="position:absolute;left:0;text-align:left;margin-left:236.5pt;margin-top:.4pt;width:251pt;height:140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" strokecolor="white [3212]">
                  <v:textbox>
                    <w:txbxContent>
                      <w:p w:rsidR="00BC7743" w:rsidRPr="00BC7743" w:rsidRDefault="00BC7743" w:rsidP="00BC7743">
                        <w:pPr>
                          <w:rPr>
                            <w:ins w:id="245" w:author="CHANTHOU.VOEUN" w:date="2023-03-15T19:52:00Z"/>
                            <w:rPrChange w:id="246" w:author="CHANTHOU.VOEUN" w:date="2023-03-15T19:52:00Z">
                              <w:rPr>
                                <w:ins w:id="247" w:author="CHANTHOU.VOEUN" w:date="2023-03-15T19:52:00Z"/>
                                <w:b/>
                                <w:bCs/>
                              </w:rPr>
                            </w:rPrChange>
                          </w:rPr>
                        </w:pPr>
                        <w:ins w:id="248" w:author="CHANTHOU.VOEUN" w:date="2023-03-15T19:52:00Z">
                          <w:r w:rsidRPr="00BC7743">
                            <w:t>Name</w:t>
                          </w:r>
                          <w:r w:rsidRPr="00BC7743">
                            <w:tab/>
                          </w:r>
                          <w:r w:rsidRPr="00BC7743">
                            <w:tab/>
                            <w:t>: Sk Hynix</w:t>
                          </w:r>
                        </w:ins>
                      </w:p>
                      <w:p w:rsidR="00BC7743" w:rsidRPr="00BC7743" w:rsidRDefault="00BC7743" w:rsidP="00BC7743">
                        <w:pPr>
                          <w:rPr>
                            <w:ins w:id="249" w:author="CHANTHOU.VOEUN" w:date="2023-03-15T19:52:00Z"/>
                          </w:rPr>
                        </w:pPr>
                        <w:ins w:id="250" w:author="CHANTHOU.VOEUN" w:date="2023-03-15T19:52:00Z">
                          <w:r w:rsidRPr="00BC7743">
                            <w:t xml:space="preserve">Size </w:t>
                          </w:r>
                          <w:r w:rsidRPr="00BC7743">
                            <w:tab/>
                          </w:r>
                          <w:r w:rsidRPr="00BC7743">
                            <w:tab/>
                            <w:t xml:space="preserve">: </w:t>
                          </w:r>
                          <w:r>
                            <w:t>8</w:t>
                          </w:r>
                        </w:ins>
                        <w:ins w:id="251" w:author="CHANTHOU.VOEUN" w:date="2023-03-15T19:53:00Z">
                          <w:r>
                            <w:t>GB</w:t>
                          </w:r>
                        </w:ins>
                      </w:p>
                      <w:p w:rsidR="00BC7743" w:rsidRPr="00BC7743" w:rsidRDefault="00BC7743" w:rsidP="00BC7743">
                        <w:pPr>
                          <w:rPr>
                            <w:ins w:id="252" w:author="CHANTHOU.VOEUN" w:date="2023-03-15T19:52:00Z"/>
                          </w:rPr>
                        </w:pPr>
                        <w:ins w:id="253" w:author="CHANTHOU.VOEUN" w:date="2023-03-15T19:52:00Z">
                          <w:r w:rsidRPr="00BC7743">
                            <w:t xml:space="preserve">RAM type </w:t>
                          </w:r>
                          <w:r w:rsidRPr="00BC7743">
                            <w:tab/>
                            <w:t>: DDR</w:t>
                          </w:r>
                          <w:r>
                            <w:t>3</w:t>
                          </w:r>
                        </w:ins>
                      </w:p>
                      <w:p w:rsidR="00BC7743" w:rsidRPr="00BC7743" w:rsidRDefault="00BC7743" w:rsidP="00BC7743">
                        <w:pPr>
                          <w:rPr>
                            <w:ins w:id="254" w:author="CHANTHOU.VOEUN" w:date="2023-03-15T19:52:00Z"/>
                          </w:rPr>
                        </w:pPr>
                        <w:ins w:id="255" w:author="CHANTHOU.VOEUN" w:date="2023-03-15T19:52:00Z">
                          <w:r w:rsidRPr="00BC7743">
                            <w:t xml:space="preserve">Pins </w:t>
                          </w:r>
                          <w:r w:rsidRPr="00BC7743">
                            <w:tab/>
                          </w:r>
                          <w:r w:rsidRPr="00BC7743">
                            <w:tab/>
                            <w:t xml:space="preserve">: </w:t>
                          </w:r>
                          <w:r>
                            <w:t>204</w:t>
                          </w:r>
                          <w:r w:rsidRPr="00BC7743">
                            <w:t>-pin</w:t>
                          </w:r>
                        </w:ins>
                      </w:p>
                      <w:p w:rsidR="00BC7743" w:rsidRPr="00BC7743" w:rsidRDefault="00BC7743" w:rsidP="00BC7743">
                        <w:pPr>
                          <w:rPr>
                            <w:ins w:id="256" w:author="CHANTHOU.VOEUN" w:date="2023-03-15T19:52:00Z"/>
                          </w:rPr>
                        </w:pPr>
                        <w:ins w:id="257" w:author="CHANTHOU.VOEUN" w:date="2023-03-15T19:52:00Z">
                          <w:r w:rsidRPr="00BC7743">
                            <w:t xml:space="preserve">Price </w:t>
                          </w:r>
                          <w:r w:rsidRPr="00BC7743">
                            <w:tab/>
                          </w:r>
                          <w:r w:rsidRPr="00BC7743">
                            <w:tab/>
                            <w:t>: $</w:t>
                          </w:r>
                        </w:ins>
                        <w:ins w:id="258" w:author="CHANTHOU.VOEUN" w:date="2023-03-15T19:54:00Z">
                          <w:r>
                            <w:t>10.97</w:t>
                          </w:r>
                        </w:ins>
                        <w:ins w:id="259" w:author="CHANTHOU.VOEUN" w:date="2023-03-15T19:52:00Z">
                          <w:r w:rsidRPr="00BC7743">
                            <w:t>USD</w:t>
                          </w:r>
                        </w:ins>
                      </w:p>
                      <w:p w:rsidR="00BC7743" w:rsidRDefault="00BC7743"/>
                    </w:txbxContent>
                  </v:textbox>
                  <w10:wrap type="square"/>
                </v:shape>
              </w:pict>
            </mc:Fallback>
          </mc:AlternateContent>
        </w:r>
        <w:r w:rsidRPr="00BC7743">
          <w:rPr>
            <w:b/>
            <w:color w:val="000000"/>
            <w:sz w:val="28"/>
            <w:szCs w:val="28"/>
          </w:rPr>
          <w:drawing>
            <wp:inline distT="0" distB="0" distL="0" distR="0">
              <wp:extent cx="1774825" cy="1365250"/>
              <wp:effectExtent l="0" t="0" r="0" b="6350"/>
              <wp:docPr id="18" name="Picture 18" descr="https://m.media-amazon.com/images/W/IMAGERENDERING_521856-T1/images/I/51evNq8EEKL._SL1200_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" descr="https://m.media-amazon.com/images/W/IMAGERENDERING_521856-T1/images/I/51evNq8EEKL._SL1200_.jpg"/>
                      <pic:cNvPicPr>
                        <a:picLocks noChangeAspect="1" noChangeArrowheads="1"/>
                      </pic:cNvPicPr>
                    </pic:nvPicPr>
                    <pic:blipFill>
                      <a:blip r:embed="rId1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79941" cy="13691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sectPr w:rsidR="00BC774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58AF" w:rsidRDefault="00E858AF" w:rsidP="00CF303D">
      <w:pPr>
        <w:spacing w:after="0" w:line="240" w:lineRule="auto"/>
      </w:pPr>
      <w:r>
        <w:separator/>
      </w:r>
    </w:p>
  </w:endnote>
  <w:endnote w:type="continuationSeparator" w:id="0">
    <w:p w:rsidR="00E858AF" w:rsidRDefault="00E858AF" w:rsidP="00CF3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58AF" w:rsidRDefault="00E858AF" w:rsidP="00CF303D">
      <w:pPr>
        <w:spacing w:after="0" w:line="240" w:lineRule="auto"/>
      </w:pPr>
      <w:r>
        <w:separator/>
      </w:r>
    </w:p>
  </w:footnote>
  <w:footnote w:type="continuationSeparator" w:id="0">
    <w:p w:rsidR="00E858AF" w:rsidRDefault="00E858AF" w:rsidP="00CF30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D204D"/>
    <w:multiLevelType w:val="hybridMultilevel"/>
    <w:tmpl w:val="F90E1BC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D3CD8"/>
    <w:multiLevelType w:val="multilevel"/>
    <w:tmpl w:val="C4A466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HANTHOU.VOEUN">
    <w15:presenceInfo w15:providerId="None" w15:userId="CHANTHOU.VOEU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7DF"/>
    <w:rsid w:val="00340911"/>
    <w:rsid w:val="00722AB5"/>
    <w:rsid w:val="007E79AA"/>
    <w:rsid w:val="00BA0F8A"/>
    <w:rsid w:val="00BC7743"/>
    <w:rsid w:val="00BD532B"/>
    <w:rsid w:val="00CF303D"/>
    <w:rsid w:val="00E157DF"/>
    <w:rsid w:val="00E85304"/>
    <w:rsid w:val="00E8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2D129"/>
  <w15:docId w15:val="{5210A80B-8953-472A-B62A-7862A7412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85304"/>
    <w:pPr>
      <w:ind w:left="720"/>
      <w:contextualSpacing/>
    </w:pPr>
    <w:rPr>
      <w:szCs w:val="36"/>
    </w:rPr>
  </w:style>
  <w:style w:type="paragraph" w:styleId="Header">
    <w:name w:val="header"/>
    <w:basedOn w:val="Normal"/>
    <w:link w:val="HeaderChar"/>
    <w:uiPriority w:val="99"/>
    <w:unhideWhenUsed/>
    <w:rsid w:val="00CF303D"/>
    <w:pPr>
      <w:tabs>
        <w:tab w:val="center" w:pos="4680"/>
        <w:tab w:val="right" w:pos="9360"/>
      </w:tabs>
      <w:spacing w:after="0" w:line="240" w:lineRule="auto"/>
    </w:pPr>
    <w:rPr>
      <w:szCs w:val="36"/>
    </w:rPr>
  </w:style>
  <w:style w:type="character" w:customStyle="1" w:styleId="HeaderChar">
    <w:name w:val="Header Char"/>
    <w:basedOn w:val="DefaultParagraphFont"/>
    <w:link w:val="Header"/>
    <w:uiPriority w:val="99"/>
    <w:rsid w:val="00CF303D"/>
    <w:rPr>
      <w:szCs w:val="36"/>
    </w:rPr>
  </w:style>
  <w:style w:type="paragraph" w:styleId="Footer">
    <w:name w:val="footer"/>
    <w:basedOn w:val="Normal"/>
    <w:link w:val="FooterChar"/>
    <w:uiPriority w:val="99"/>
    <w:unhideWhenUsed/>
    <w:rsid w:val="00CF303D"/>
    <w:pPr>
      <w:tabs>
        <w:tab w:val="center" w:pos="4680"/>
        <w:tab w:val="right" w:pos="9360"/>
      </w:tabs>
      <w:spacing w:after="0" w:line="240" w:lineRule="auto"/>
    </w:pPr>
    <w:rPr>
      <w:szCs w:val="36"/>
    </w:rPr>
  </w:style>
  <w:style w:type="character" w:customStyle="1" w:styleId="FooterChar">
    <w:name w:val="Footer Char"/>
    <w:basedOn w:val="DefaultParagraphFont"/>
    <w:link w:val="Footer"/>
    <w:uiPriority w:val="99"/>
    <w:rsid w:val="00CF303D"/>
    <w:rPr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9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CHANTHOU.VOEUN</dc:creator>
  <cp:lastModifiedBy>CHANTHOU.VOEUN</cp:lastModifiedBy>
  <cp:revision>3</cp:revision>
  <dcterms:created xsi:type="dcterms:W3CDTF">2023-03-15T12:03:00Z</dcterms:created>
  <dcterms:modified xsi:type="dcterms:W3CDTF">2023-03-15T12:55:00Z</dcterms:modified>
</cp:coreProperties>
</file>